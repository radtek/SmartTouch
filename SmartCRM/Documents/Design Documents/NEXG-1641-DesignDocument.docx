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90FA4" w:rsidTr="00B90FA4">
        <w:trPr>
          <w:trHeight w:val="1070"/>
        </w:trPr>
        <w:tc>
          <w:tcPr>
            <w:tcW w:w="1975" w:type="dxa"/>
          </w:tcPr>
          <w:p w:rsidR="00B90FA4" w:rsidRDefault="002F7CFB">
            <w:r w:rsidRPr="002F7CFB">
              <w:t>NEXG-1641</w:t>
            </w:r>
          </w:p>
        </w:tc>
        <w:tc>
          <w:tcPr>
            <w:tcW w:w="7375" w:type="dxa"/>
          </w:tcPr>
          <w:p w:rsidR="002F7CFB" w:rsidRPr="00F520B2" w:rsidRDefault="002F7CFB" w:rsidP="002F7CFB">
            <w:pPr>
              <w:pStyle w:val="NormalWeb"/>
              <w:shd w:val="clear" w:color="auto" w:fill="FFFFFF"/>
              <w:spacing w:before="0" w:beforeAutospacing="0" w:after="0" w:afterAutospacing="0" w:line="30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>I would like to add 1 last option to improve our infrastructure and sender reputation.</w:t>
            </w:r>
          </w:p>
          <w:p w:rsidR="002F7CFB" w:rsidRPr="00F520B2" w:rsidRDefault="002F7CFB" w:rsidP="002F7CFB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>Please add a new tab on the</w:t>
            </w:r>
            <w:r w:rsidRPr="00F520B2">
              <w:rPr>
                <w:rStyle w:val="apple-converted-space"/>
                <w:rFonts w:asciiTheme="minorHAnsi" w:eastAsiaTheme="majorEastAsia" w:hAnsiTheme="minorHAnsi" w:cs="Arial"/>
                <w:color w:val="333333"/>
                <w:sz w:val="22"/>
                <w:szCs w:val="22"/>
              </w:rPr>
              <w:t> </w:t>
            </w:r>
            <w:r w:rsidRPr="00F520B2">
              <w:rPr>
                <w:rFonts w:asciiTheme="minorHAnsi" w:hAnsiTheme="minorHAnsi" w:cs="Arial"/>
                <w:b/>
                <w:bCs/>
                <w:color w:val="333333"/>
                <w:sz w:val="22"/>
                <w:szCs w:val="22"/>
              </w:rPr>
              <w:t>Campaign Review and Send</w:t>
            </w:r>
            <w:r w:rsidRPr="00F520B2">
              <w:rPr>
                <w:rStyle w:val="apple-converted-space"/>
                <w:rFonts w:asciiTheme="minorHAnsi" w:eastAsiaTheme="majorEastAsia" w:hAnsiTheme="minorHAnsi" w:cs="Arial"/>
                <w:color w:val="333333"/>
                <w:sz w:val="22"/>
                <w:szCs w:val="22"/>
              </w:rPr>
              <w:t> </w:t>
            </w: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>screen to allow a user to</w:t>
            </w:r>
            <w:r w:rsidRPr="00F520B2">
              <w:rPr>
                <w:rStyle w:val="apple-converted-space"/>
                <w:rFonts w:asciiTheme="minorHAnsi" w:eastAsiaTheme="majorEastAsia" w:hAnsiTheme="minorHAnsi" w:cs="Arial"/>
                <w:color w:val="333333"/>
                <w:sz w:val="22"/>
                <w:szCs w:val="22"/>
              </w:rPr>
              <w:t> </w:t>
            </w:r>
            <w:del w:id="0" w:author="Unknown">
              <w:r w:rsidRPr="00F520B2">
                <w:rPr>
                  <w:rFonts w:asciiTheme="minorHAnsi" w:hAnsiTheme="minorHAnsi" w:cs="Arial"/>
                  <w:color w:val="333333"/>
                  <w:sz w:val="22"/>
                  <w:szCs w:val="22"/>
                </w:rPr>
                <w:delText>fill in the plain text version</w:delText>
              </w:r>
            </w:del>
            <w:r w:rsidRPr="00F520B2">
              <w:rPr>
                <w:rStyle w:val="apple-converted-space"/>
                <w:rFonts w:asciiTheme="minorHAnsi" w:eastAsiaTheme="majorEastAsia" w:hAnsiTheme="minorHAnsi" w:cs="Arial"/>
                <w:color w:val="333333"/>
                <w:sz w:val="22"/>
                <w:szCs w:val="22"/>
              </w:rPr>
              <w:t> </w:t>
            </w: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>include a Plain Text version of their email. This can be a checkbox beside</w:t>
            </w:r>
            <w:r w:rsidRPr="00F520B2">
              <w:rPr>
                <w:rStyle w:val="apple-converted-space"/>
                <w:rFonts w:asciiTheme="minorHAnsi" w:eastAsiaTheme="majorEastAsia" w:hAnsiTheme="minorHAnsi" w:cs="Arial"/>
                <w:color w:val="333333"/>
                <w:sz w:val="22"/>
                <w:szCs w:val="22"/>
              </w:rPr>
              <w:t> </w:t>
            </w:r>
            <w:r w:rsidRPr="00F520B2">
              <w:rPr>
                <w:rFonts w:asciiTheme="minorHAnsi" w:hAnsiTheme="minorHAnsi" w:cs="Arial"/>
                <w:b/>
                <w:bCs/>
                <w:color w:val="333333"/>
                <w:sz w:val="22"/>
                <w:szCs w:val="22"/>
              </w:rPr>
              <w:t>Review and Send</w:t>
            </w:r>
            <w:r w:rsidRPr="00F520B2">
              <w:rPr>
                <w:rStyle w:val="apple-converted-space"/>
                <w:rFonts w:asciiTheme="minorHAnsi" w:eastAsiaTheme="majorEastAsia" w:hAnsiTheme="minorHAnsi" w:cs="Arial"/>
                <w:color w:val="333333"/>
                <w:sz w:val="22"/>
                <w:szCs w:val="22"/>
              </w:rPr>
              <w:t> </w:t>
            </w: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>options that will say 'Include Plain Text Version'. If clicked on, we will show a pop-up window displaying the plain text version. There will not be editing of the content in this window as it will be auto-generated similar to what other programs are doing '</w:t>
            </w:r>
            <w:del w:id="1" w:author="Unknown">
              <w:r w:rsidRPr="00F520B2">
                <w:rPr>
                  <w:rFonts w:asciiTheme="minorHAnsi" w:hAnsiTheme="minorHAnsi" w:cs="Arial"/>
                  <w:color w:val="333333"/>
                  <w:sz w:val="22"/>
                  <w:szCs w:val="22"/>
                </w:rPr>
                <w:delText>This will be an additional tab next to HTML View called Plain Text View where the user can type the plain text version of their email.</w:delText>
              </w:r>
            </w:del>
          </w:p>
          <w:p w:rsidR="002F7CFB" w:rsidRPr="00F520B2" w:rsidRDefault="002F7CFB" w:rsidP="002F7CFB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By </w:t>
            </w:r>
            <w:proofErr w:type="gramStart"/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>default</w:t>
            </w:r>
            <w:proofErr w:type="gramEnd"/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the value of this field is set to:</w:t>
            </w:r>
          </w:p>
          <w:p w:rsidR="002F7CFB" w:rsidRPr="00F520B2" w:rsidRDefault="002F7CFB" w:rsidP="002F7CFB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hyperlink r:id="rId5" w:tooltip="Follow link" w:history="1">
              <w:r w:rsidRPr="00F520B2">
                <w:rPr>
                  <w:rStyle w:val="Hyperlink"/>
                  <w:rFonts w:asciiTheme="minorHAnsi" w:eastAsiaTheme="majorEastAsia" w:hAnsiTheme="minorHAnsi" w:cs="Arial"/>
                  <w:color w:val="124000"/>
                  <w:sz w:val="22"/>
                  <w:szCs w:val="22"/>
                </w:rPr>
                <w:t>Campaign Name</w:t>
              </w:r>
            </w:hyperlink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br/>
              <w:t>To view this message online, please go here:</w:t>
            </w: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br/>
            </w:r>
            <w:hyperlink r:id="rId6" w:tooltip="Follow link" w:history="1">
              <w:r w:rsidRPr="00F520B2">
                <w:rPr>
                  <w:rStyle w:val="Hyperlink"/>
                  <w:rFonts w:asciiTheme="minorHAnsi" w:eastAsiaTheme="majorEastAsia" w:hAnsiTheme="minorHAnsi" w:cs="Arial"/>
                  <w:color w:val="124000"/>
                  <w:sz w:val="22"/>
                  <w:szCs w:val="22"/>
                </w:rPr>
                <w:t>http://smarttouchnextgen.com/smarttouch-campaign.cfm?a=130125153936890944023&amp;c</w:t>
              </w:r>
            </w:hyperlink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br/>
              <w:t>=150429114706280073451&amp;r=150429103816649134655&amp;l=0</w:t>
            </w:r>
          </w:p>
          <w:p w:rsidR="002F7CFB" w:rsidRPr="00F520B2" w:rsidRDefault="002F7CFB" w:rsidP="002F7CFB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>The campaign name is replaced by the actual campaign name and the link is the "view this message online" link where the user can click to see the email on a webpage.</w:t>
            </w:r>
          </w:p>
          <w:p w:rsidR="002F7CFB" w:rsidRPr="00F520B2" w:rsidRDefault="002F7CFB" w:rsidP="002F7CFB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To accomplish </w:t>
            </w:r>
            <w:r w:rsidR="00F520B2"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>this,</w:t>
            </w: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we simply add the text/plain value to the email like this:</w:t>
            </w:r>
          </w:p>
          <w:p w:rsidR="002F7CFB" w:rsidRPr="00F520B2" w:rsidRDefault="002F7CFB" w:rsidP="002F7CFB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>------=_Part_116757_24064549.1430326102016</w:t>
            </w: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br/>
              <w:t>Content-Type: text/plain; charset=UTF-8</w:t>
            </w: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br/>
              <w:t>Content-Transfer-Encoding: 7bit</w:t>
            </w:r>
          </w:p>
          <w:p w:rsidR="002F7CFB" w:rsidRPr="00F520B2" w:rsidRDefault="002F7CFB" w:rsidP="002F7CFB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F520B2">
              <w:rPr>
                <w:rFonts w:asciiTheme="minorHAnsi" w:hAnsiTheme="minorHAnsi" w:cs="Arial"/>
                <w:color w:val="333333"/>
                <w:sz w:val="22"/>
                <w:szCs w:val="22"/>
              </w:rPr>
              <w:t>Please see the screenshots.</w:t>
            </w:r>
          </w:p>
          <w:p w:rsidR="00B90FA4" w:rsidRDefault="00B90FA4"/>
        </w:tc>
      </w:tr>
      <w:tr w:rsidR="00B90FA4" w:rsidTr="00B90FA4">
        <w:tc>
          <w:tcPr>
            <w:tcW w:w="1975" w:type="dxa"/>
          </w:tcPr>
          <w:p w:rsidR="00B90FA4" w:rsidRDefault="00B90FA4">
            <w:r>
              <w:t>Resource</w:t>
            </w:r>
          </w:p>
        </w:tc>
        <w:tc>
          <w:tcPr>
            <w:tcW w:w="7375" w:type="dxa"/>
          </w:tcPr>
          <w:p w:rsidR="00B90FA4" w:rsidRDefault="002F7CFB">
            <w:r>
              <w:t>Siva</w:t>
            </w:r>
          </w:p>
        </w:tc>
      </w:tr>
      <w:tr w:rsidR="00B90FA4" w:rsidTr="00B90FA4">
        <w:tc>
          <w:tcPr>
            <w:tcW w:w="1975" w:type="dxa"/>
          </w:tcPr>
          <w:p w:rsidR="00B90FA4" w:rsidRDefault="00B90FA4">
            <w:r>
              <w:t>Revision Version</w:t>
            </w:r>
          </w:p>
        </w:tc>
        <w:tc>
          <w:tcPr>
            <w:tcW w:w="7375" w:type="dxa"/>
          </w:tcPr>
          <w:p w:rsidR="00B90FA4" w:rsidRDefault="00B90FA4"/>
        </w:tc>
      </w:tr>
      <w:tr w:rsidR="00B90FA4" w:rsidTr="00B90FA4">
        <w:tc>
          <w:tcPr>
            <w:tcW w:w="1975" w:type="dxa"/>
          </w:tcPr>
          <w:p w:rsidR="00B90FA4" w:rsidRDefault="00B90FA4">
            <w:r>
              <w:t>Last Revised Date</w:t>
            </w:r>
          </w:p>
        </w:tc>
        <w:tc>
          <w:tcPr>
            <w:tcW w:w="7375" w:type="dxa"/>
          </w:tcPr>
          <w:p w:rsidR="00B90FA4" w:rsidRDefault="002F7CFB">
            <w:r>
              <w:t>07/06/2016</w:t>
            </w:r>
          </w:p>
        </w:tc>
      </w:tr>
    </w:tbl>
    <w:p w:rsidR="00B90FA4" w:rsidRDefault="00B90FA4"/>
    <w:p w:rsidR="002F7CFB" w:rsidRDefault="002F7CFB" w:rsidP="002F7CFB"/>
    <w:p w:rsidR="002F7CFB" w:rsidRDefault="002F7CFB" w:rsidP="002F7CFB">
      <w:pPr>
        <w:pStyle w:val="IntenseQuote"/>
        <w:rPr>
          <w:rStyle w:val="IntenseReference"/>
        </w:rPr>
      </w:pPr>
      <w:r>
        <w:rPr>
          <w:rStyle w:val="IntenseReference"/>
        </w:rPr>
        <w:t>Pre-requisites</w:t>
      </w:r>
    </w:p>
    <w:p w:rsidR="002F7CFB" w:rsidRDefault="00F520B2" w:rsidP="00F520B2">
      <w:pPr>
        <w:pStyle w:val="ListParagraph"/>
        <w:numPr>
          <w:ilvl w:val="0"/>
          <w:numId w:val="2"/>
        </w:numPr>
      </w:pPr>
      <w:bookmarkStart w:id="2" w:name="_GoBack"/>
      <w:bookmarkEnd w:id="2"/>
      <w:r>
        <w:t>Accessibility of VMTA in development environment</w:t>
      </w:r>
    </w:p>
    <w:p w:rsidR="00F520B2" w:rsidRDefault="00F520B2" w:rsidP="00F520B2"/>
    <w:p w:rsidR="00B90FA4" w:rsidRPr="00B90FA4" w:rsidRDefault="00B90FA4" w:rsidP="00B90FA4">
      <w:pPr>
        <w:pStyle w:val="IntenseQuote"/>
        <w:rPr>
          <w:rStyle w:val="IntenseReference"/>
        </w:rPr>
      </w:pPr>
      <w:r>
        <w:rPr>
          <w:rStyle w:val="IntenseReference"/>
        </w:rPr>
        <w:t>Impact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FA4" w:rsidTr="00B90FA4">
        <w:tc>
          <w:tcPr>
            <w:tcW w:w="4675" w:type="dxa"/>
          </w:tcPr>
          <w:p w:rsidR="00B90FA4" w:rsidRPr="009C73DC" w:rsidRDefault="00B90FA4" w:rsidP="00B90FA4">
            <w:pPr>
              <w:rPr>
                <w:b/>
              </w:rPr>
            </w:pPr>
            <w:r w:rsidRPr="009C73DC">
              <w:rPr>
                <w:b/>
              </w:rPr>
              <w:lastRenderedPageBreak/>
              <w:t>Module Name</w:t>
            </w:r>
          </w:p>
        </w:tc>
        <w:tc>
          <w:tcPr>
            <w:tcW w:w="4675" w:type="dxa"/>
          </w:tcPr>
          <w:p w:rsidR="00B90FA4" w:rsidRPr="009C73DC" w:rsidRDefault="00B90FA4" w:rsidP="00B90FA4">
            <w:pPr>
              <w:rPr>
                <w:b/>
              </w:rPr>
            </w:pPr>
            <w:r w:rsidRPr="009C73DC">
              <w:rPr>
                <w:b/>
              </w:rPr>
              <w:t>Impact Score – 1-10</w:t>
            </w:r>
          </w:p>
        </w:tc>
      </w:tr>
      <w:tr w:rsidR="00B90FA4" w:rsidTr="00B90FA4">
        <w:tc>
          <w:tcPr>
            <w:tcW w:w="4675" w:type="dxa"/>
          </w:tcPr>
          <w:p w:rsidR="00B90FA4" w:rsidRDefault="002F7CFB" w:rsidP="00B90FA4">
            <w:r>
              <w:t>Campaign processing</w:t>
            </w:r>
          </w:p>
        </w:tc>
        <w:tc>
          <w:tcPr>
            <w:tcW w:w="4675" w:type="dxa"/>
          </w:tcPr>
          <w:p w:rsidR="00B90FA4" w:rsidRDefault="002F7CFB" w:rsidP="00B90FA4">
            <w:r>
              <w:t>2 – We have to add the new boundary for each email and may hence effect the processing speed.</w:t>
            </w:r>
          </w:p>
        </w:tc>
      </w:tr>
      <w:tr w:rsidR="00B90FA4" w:rsidTr="00B90FA4">
        <w:tc>
          <w:tcPr>
            <w:tcW w:w="4675" w:type="dxa"/>
          </w:tcPr>
          <w:p w:rsidR="00B90FA4" w:rsidRDefault="00203BF0" w:rsidP="00B90FA4">
            <w:r>
              <w:t>Older automation campaigns</w:t>
            </w:r>
          </w:p>
        </w:tc>
        <w:tc>
          <w:tcPr>
            <w:tcW w:w="4675" w:type="dxa"/>
          </w:tcPr>
          <w:p w:rsidR="00B90FA4" w:rsidRDefault="00203BF0" w:rsidP="00B90FA4">
            <w:r>
              <w:t>1 - For all the previously saved automation campaigns</w:t>
            </w:r>
            <w:r>
              <w:t xml:space="preserve"> the plain text would be empty.</w:t>
            </w:r>
            <w:r>
              <w:t xml:space="preserve"> </w:t>
            </w:r>
          </w:p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</w:tbl>
    <w:p w:rsidR="00B90FA4" w:rsidRDefault="00B90FA4" w:rsidP="00B90FA4"/>
    <w:p w:rsidR="00B90FA4" w:rsidRDefault="00B90FA4" w:rsidP="00B90FA4">
      <w:pPr>
        <w:pStyle w:val="IntenseQuote"/>
        <w:rPr>
          <w:rStyle w:val="IntenseReference"/>
        </w:rPr>
      </w:pPr>
      <w:r w:rsidRPr="00B90FA4">
        <w:rPr>
          <w:rStyle w:val="IntenseReference"/>
        </w:rPr>
        <w:t>Database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FA4" w:rsidTr="00B90FA4">
        <w:tc>
          <w:tcPr>
            <w:tcW w:w="4675" w:type="dxa"/>
          </w:tcPr>
          <w:p w:rsidR="00B90FA4" w:rsidRPr="009C73DC" w:rsidRDefault="00B90FA4" w:rsidP="00B90FA4">
            <w:pPr>
              <w:rPr>
                <w:b/>
              </w:rPr>
            </w:pPr>
            <w:r w:rsidRPr="009C73DC">
              <w:rPr>
                <w:b/>
              </w:rPr>
              <w:t xml:space="preserve">Object – SP/Table/View/Function </w:t>
            </w:r>
            <w:proofErr w:type="spellStart"/>
            <w:r w:rsidRPr="009C73DC">
              <w:rPr>
                <w:b/>
              </w:rPr>
              <w:t>etc</w:t>
            </w:r>
            <w:proofErr w:type="spellEnd"/>
          </w:p>
        </w:tc>
        <w:tc>
          <w:tcPr>
            <w:tcW w:w="4675" w:type="dxa"/>
          </w:tcPr>
          <w:p w:rsidR="00B90FA4" w:rsidRPr="009C73DC" w:rsidRDefault="00B90FA4" w:rsidP="00B90FA4">
            <w:pPr>
              <w:rPr>
                <w:b/>
              </w:rPr>
            </w:pPr>
            <w:r w:rsidRPr="009C73DC">
              <w:rPr>
                <w:b/>
              </w:rPr>
              <w:t xml:space="preserve">Impact </w:t>
            </w:r>
          </w:p>
        </w:tc>
      </w:tr>
      <w:tr w:rsidR="00B90FA4" w:rsidTr="00B90FA4">
        <w:tc>
          <w:tcPr>
            <w:tcW w:w="4675" w:type="dxa"/>
          </w:tcPr>
          <w:p w:rsidR="00B90FA4" w:rsidRDefault="002F7CFB" w:rsidP="00672405">
            <w:r>
              <w:t xml:space="preserve">New column in Campaigns Table – </w:t>
            </w:r>
            <w:proofErr w:type="spellStart"/>
            <w:r w:rsidRPr="002F7CFB">
              <w:rPr>
                <w:b/>
              </w:rPr>
              <w:t>PlainTextContent</w:t>
            </w:r>
            <w:proofErr w:type="spellEnd"/>
            <w:r>
              <w:t xml:space="preserve"> to store the plain text content</w:t>
            </w:r>
          </w:p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672405" w:rsidP="00B90FA4">
            <w:r>
              <w:t xml:space="preserve">New column in Campaigns Table- </w:t>
            </w:r>
            <w:proofErr w:type="spellStart"/>
            <w:r w:rsidRPr="006A18A9">
              <w:rPr>
                <w:b/>
              </w:rPr>
              <w:t>IncludePlainText</w:t>
            </w:r>
            <w:proofErr w:type="spellEnd"/>
            <w:r>
              <w:t xml:space="preserve"> to choose plain text version to be included while sending campaign</w:t>
            </w:r>
          </w:p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</w:tbl>
    <w:p w:rsidR="00B90FA4" w:rsidRDefault="00B90FA4" w:rsidP="00B90FA4"/>
    <w:p w:rsidR="00B90FA4" w:rsidRDefault="00B90FA4" w:rsidP="00B90FA4">
      <w:pPr>
        <w:pStyle w:val="IntenseQuote"/>
        <w:rPr>
          <w:rStyle w:val="IntenseReference"/>
        </w:rPr>
      </w:pPr>
      <w:r w:rsidRPr="00B90FA4">
        <w:rPr>
          <w:rStyle w:val="IntenseReference"/>
        </w:rPr>
        <w:t>Application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FA4" w:rsidTr="00B90FA4">
        <w:tc>
          <w:tcPr>
            <w:tcW w:w="4675" w:type="dxa"/>
          </w:tcPr>
          <w:p w:rsidR="00B90FA4" w:rsidRPr="009C73DC" w:rsidRDefault="00B90FA4" w:rsidP="00B90FA4">
            <w:pPr>
              <w:rPr>
                <w:b/>
              </w:rPr>
            </w:pPr>
            <w:r w:rsidRPr="009C73DC">
              <w:rPr>
                <w:b/>
              </w:rPr>
              <w:t xml:space="preserve">New Objects – View/Controller/Attribute </w:t>
            </w:r>
            <w:proofErr w:type="spellStart"/>
            <w:r w:rsidRPr="009C73DC">
              <w:rPr>
                <w:b/>
              </w:rPr>
              <w:t>etc</w:t>
            </w:r>
            <w:proofErr w:type="spellEnd"/>
          </w:p>
        </w:tc>
        <w:tc>
          <w:tcPr>
            <w:tcW w:w="4675" w:type="dxa"/>
          </w:tcPr>
          <w:p w:rsidR="00B90FA4" w:rsidRPr="009C73DC" w:rsidRDefault="00B90FA4" w:rsidP="00B90FA4">
            <w:pPr>
              <w:rPr>
                <w:b/>
              </w:rPr>
            </w:pPr>
            <w:r w:rsidRPr="009C73DC">
              <w:rPr>
                <w:b/>
              </w:rPr>
              <w:t>Impact</w:t>
            </w:r>
          </w:p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</w:tbl>
    <w:p w:rsidR="00B90FA4" w:rsidRDefault="00B90FA4" w:rsidP="00B90FA4"/>
    <w:p w:rsidR="00B90FA4" w:rsidRDefault="00B90FA4" w:rsidP="00B90FA4">
      <w:pPr>
        <w:pStyle w:val="IntenseQuote"/>
        <w:rPr>
          <w:rStyle w:val="IntenseReference"/>
        </w:rPr>
      </w:pPr>
      <w:r w:rsidRPr="00B90FA4">
        <w:rPr>
          <w:rStyle w:val="IntenseReference"/>
        </w:rPr>
        <w:t>Entitlements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6AF" w:rsidTr="00BF16AF">
        <w:tc>
          <w:tcPr>
            <w:tcW w:w="4675" w:type="dxa"/>
          </w:tcPr>
          <w:p w:rsidR="00BF16AF" w:rsidRPr="009C73DC" w:rsidRDefault="00BF16AF" w:rsidP="00B90FA4">
            <w:pPr>
              <w:rPr>
                <w:b/>
              </w:rPr>
            </w:pPr>
            <w:r w:rsidRPr="009C73DC">
              <w:rPr>
                <w:b/>
              </w:rPr>
              <w:t>Module/View/Requirement</w:t>
            </w:r>
          </w:p>
        </w:tc>
        <w:tc>
          <w:tcPr>
            <w:tcW w:w="4675" w:type="dxa"/>
          </w:tcPr>
          <w:p w:rsidR="00BF16AF" w:rsidRPr="009C73DC" w:rsidRDefault="00BF16AF" w:rsidP="00B90FA4">
            <w:pPr>
              <w:rPr>
                <w:b/>
              </w:rPr>
            </w:pPr>
          </w:p>
        </w:tc>
      </w:tr>
      <w:tr w:rsidR="00BF16AF" w:rsidTr="00BF16AF">
        <w:tc>
          <w:tcPr>
            <w:tcW w:w="4675" w:type="dxa"/>
          </w:tcPr>
          <w:p w:rsidR="00BF16AF" w:rsidRDefault="00BF16AF" w:rsidP="00B90FA4"/>
        </w:tc>
        <w:tc>
          <w:tcPr>
            <w:tcW w:w="4675" w:type="dxa"/>
          </w:tcPr>
          <w:p w:rsidR="00BF16AF" w:rsidRDefault="00BF16AF" w:rsidP="00B90FA4"/>
        </w:tc>
      </w:tr>
      <w:tr w:rsidR="00BF16AF" w:rsidTr="00BF16AF">
        <w:tc>
          <w:tcPr>
            <w:tcW w:w="4675" w:type="dxa"/>
          </w:tcPr>
          <w:p w:rsidR="00BF16AF" w:rsidRDefault="00BF16AF" w:rsidP="00B90FA4"/>
        </w:tc>
        <w:tc>
          <w:tcPr>
            <w:tcW w:w="4675" w:type="dxa"/>
          </w:tcPr>
          <w:p w:rsidR="00BF16AF" w:rsidRDefault="00BF16AF" w:rsidP="00B90FA4"/>
        </w:tc>
      </w:tr>
      <w:tr w:rsidR="00BF16AF" w:rsidTr="00BF16AF">
        <w:tc>
          <w:tcPr>
            <w:tcW w:w="4675" w:type="dxa"/>
          </w:tcPr>
          <w:p w:rsidR="00BF16AF" w:rsidRDefault="00BF16AF" w:rsidP="00B90FA4"/>
        </w:tc>
        <w:tc>
          <w:tcPr>
            <w:tcW w:w="4675" w:type="dxa"/>
          </w:tcPr>
          <w:p w:rsidR="00BF16AF" w:rsidRDefault="00BF16AF" w:rsidP="00B90FA4"/>
        </w:tc>
      </w:tr>
    </w:tbl>
    <w:p w:rsidR="00B90FA4" w:rsidRDefault="00B90FA4" w:rsidP="00B90FA4"/>
    <w:p w:rsidR="00BF16AF" w:rsidRDefault="00BF16AF" w:rsidP="00BF16AF">
      <w:pPr>
        <w:pStyle w:val="IntenseQuote"/>
      </w:pPr>
      <w: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940"/>
        <w:gridCol w:w="1615"/>
      </w:tblGrid>
      <w:tr w:rsidR="00BF16AF" w:rsidTr="00BF16AF">
        <w:tc>
          <w:tcPr>
            <w:tcW w:w="1795" w:type="dxa"/>
          </w:tcPr>
          <w:p w:rsidR="00BF16AF" w:rsidRPr="009C73DC" w:rsidRDefault="00BF16AF" w:rsidP="00BF16AF">
            <w:pPr>
              <w:rPr>
                <w:b/>
              </w:rPr>
            </w:pPr>
            <w:r w:rsidRPr="009C73DC">
              <w:rPr>
                <w:b/>
              </w:rPr>
              <w:lastRenderedPageBreak/>
              <w:t xml:space="preserve">Reviewed </w:t>
            </w:r>
            <w:proofErr w:type="gramStart"/>
            <w:r w:rsidRPr="009C73DC">
              <w:rPr>
                <w:b/>
              </w:rPr>
              <w:t>By</w:t>
            </w:r>
            <w:proofErr w:type="gramEnd"/>
          </w:p>
        </w:tc>
        <w:tc>
          <w:tcPr>
            <w:tcW w:w="5940" w:type="dxa"/>
          </w:tcPr>
          <w:p w:rsidR="00BF16AF" w:rsidRPr="009C73DC" w:rsidRDefault="00BF16AF" w:rsidP="00BF16AF">
            <w:pPr>
              <w:rPr>
                <w:b/>
              </w:rPr>
            </w:pPr>
            <w:r w:rsidRPr="009C73DC">
              <w:rPr>
                <w:b/>
              </w:rPr>
              <w:t>Comments</w:t>
            </w:r>
          </w:p>
        </w:tc>
        <w:tc>
          <w:tcPr>
            <w:tcW w:w="1615" w:type="dxa"/>
          </w:tcPr>
          <w:p w:rsidR="00BF16AF" w:rsidRPr="009C73DC" w:rsidRDefault="00BF16AF" w:rsidP="00BF16AF">
            <w:pPr>
              <w:rPr>
                <w:b/>
              </w:rPr>
            </w:pPr>
            <w:r w:rsidRPr="009C73DC">
              <w:rPr>
                <w:b/>
              </w:rPr>
              <w:t>Date</w:t>
            </w:r>
          </w:p>
        </w:tc>
      </w:tr>
      <w:tr w:rsidR="00BF16AF" w:rsidTr="00BF16AF">
        <w:tc>
          <w:tcPr>
            <w:tcW w:w="1795" w:type="dxa"/>
          </w:tcPr>
          <w:p w:rsidR="00BF16AF" w:rsidRDefault="00BF16AF" w:rsidP="00BF16AF"/>
        </w:tc>
        <w:tc>
          <w:tcPr>
            <w:tcW w:w="5940" w:type="dxa"/>
          </w:tcPr>
          <w:p w:rsidR="00BF16AF" w:rsidRDefault="00BF16AF" w:rsidP="00BF16AF"/>
        </w:tc>
        <w:tc>
          <w:tcPr>
            <w:tcW w:w="1615" w:type="dxa"/>
          </w:tcPr>
          <w:p w:rsidR="00BF16AF" w:rsidRDefault="00BF16AF" w:rsidP="00BF16AF"/>
        </w:tc>
      </w:tr>
      <w:tr w:rsidR="00BF16AF" w:rsidTr="00BF16AF">
        <w:tc>
          <w:tcPr>
            <w:tcW w:w="1795" w:type="dxa"/>
          </w:tcPr>
          <w:p w:rsidR="00BF16AF" w:rsidRDefault="00BF16AF" w:rsidP="00BF16AF"/>
        </w:tc>
        <w:tc>
          <w:tcPr>
            <w:tcW w:w="5940" w:type="dxa"/>
          </w:tcPr>
          <w:p w:rsidR="00BF16AF" w:rsidRDefault="00BF16AF" w:rsidP="00BF16AF"/>
        </w:tc>
        <w:tc>
          <w:tcPr>
            <w:tcW w:w="1615" w:type="dxa"/>
          </w:tcPr>
          <w:p w:rsidR="00BF16AF" w:rsidRDefault="00BF16AF" w:rsidP="00BF16AF"/>
        </w:tc>
      </w:tr>
      <w:tr w:rsidR="00BF16AF" w:rsidTr="00BF16AF">
        <w:tc>
          <w:tcPr>
            <w:tcW w:w="1795" w:type="dxa"/>
          </w:tcPr>
          <w:p w:rsidR="00BF16AF" w:rsidRDefault="00BF16AF" w:rsidP="00BF16AF"/>
        </w:tc>
        <w:tc>
          <w:tcPr>
            <w:tcW w:w="5940" w:type="dxa"/>
          </w:tcPr>
          <w:p w:rsidR="00BF16AF" w:rsidRDefault="00BF16AF" w:rsidP="00BF16AF"/>
        </w:tc>
        <w:tc>
          <w:tcPr>
            <w:tcW w:w="1615" w:type="dxa"/>
          </w:tcPr>
          <w:p w:rsidR="00BF16AF" w:rsidRDefault="00BF16AF" w:rsidP="00BF16AF"/>
        </w:tc>
      </w:tr>
    </w:tbl>
    <w:p w:rsidR="00BF16AF" w:rsidRPr="00BF16AF" w:rsidRDefault="00BF16AF" w:rsidP="00BF16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6AF" w:rsidTr="00BF16AF">
        <w:tc>
          <w:tcPr>
            <w:tcW w:w="4675" w:type="dxa"/>
          </w:tcPr>
          <w:p w:rsidR="00BF16AF" w:rsidRDefault="00BF16AF" w:rsidP="00B90FA4">
            <w:r>
              <w:t>Approved By</w:t>
            </w:r>
          </w:p>
        </w:tc>
        <w:tc>
          <w:tcPr>
            <w:tcW w:w="4675" w:type="dxa"/>
          </w:tcPr>
          <w:p w:rsidR="00BF16AF" w:rsidRDefault="00BF16AF" w:rsidP="00B90FA4">
            <w:r>
              <w:t>&lt;Name&gt;</w:t>
            </w:r>
          </w:p>
        </w:tc>
      </w:tr>
      <w:tr w:rsidR="00BF16AF" w:rsidTr="00BF16AF">
        <w:tc>
          <w:tcPr>
            <w:tcW w:w="4675" w:type="dxa"/>
          </w:tcPr>
          <w:p w:rsidR="00BF16AF" w:rsidRDefault="00BF16AF" w:rsidP="00B90FA4">
            <w:r>
              <w:t>Approved On</w:t>
            </w:r>
          </w:p>
        </w:tc>
        <w:tc>
          <w:tcPr>
            <w:tcW w:w="4675" w:type="dxa"/>
          </w:tcPr>
          <w:p w:rsidR="00BF16AF" w:rsidRDefault="00BF16AF" w:rsidP="00B90FA4">
            <w:r>
              <w:t>&lt;Date&gt;</w:t>
            </w:r>
          </w:p>
        </w:tc>
      </w:tr>
    </w:tbl>
    <w:p w:rsidR="00BF16AF" w:rsidRDefault="00BF16AF" w:rsidP="00B90FA4"/>
    <w:sectPr w:rsidR="00BF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5AF7"/>
    <w:multiLevelType w:val="hybridMultilevel"/>
    <w:tmpl w:val="0A3A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A21B8"/>
    <w:multiLevelType w:val="hybridMultilevel"/>
    <w:tmpl w:val="CF6E3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3C"/>
    <w:rsid w:val="00203BF0"/>
    <w:rsid w:val="002C7006"/>
    <w:rsid w:val="002F7CFB"/>
    <w:rsid w:val="00672405"/>
    <w:rsid w:val="006A18A9"/>
    <w:rsid w:val="009C73DC"/>
    <w:rsid w:val="00B90FA4"/>
    <w:rsid w:val="00BF16AF"/>
    <w:rsid w:val="00DD7B3C"/>
    <w:rsid w:val="00F5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C580"/>
  <w15:chartTrackingRefBased/>
  <w15:docId w15:val="{15DA376E-2E61-42A8-BF72-AF64DA91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90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0F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A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B90FA4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B90F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7CFB"/>
  </w:style>
  <w:style w:type="character" w:styleId="Hyperlink">
    <w:name w:val="Hyperlink"/>
    <w:basedOn w:val="DefaultParagraphFont"/>
    <w:uiPriority w:val="99"/>
    <w:semiHidden/>
    <w:unhideWhenUsed/>
    <w:rsid w:val="002F7C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arttouchnextgen.com/smarttouch-campaign.cfm?a=130125153936890944023&amp;c" TargetMode="External"/><Relationship Id="rId5" Type="http://schemas.openxmlformats.org/officeDocument/2006/relationships/hyperlink" Target="https://smarttouch.atlassian.net/wiki/display/NEXG/Campaign+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</dc:creator>
  <cp:keywords/>
  <dc:description/>
  <cp:lastModifiedBy>Siva athreya</cp:lastModifiedBy>
  <cp:revision>5</cp:revision>
  <dcterms:created xsi:type="dcterms:W3CDTF">2016-03-22T08:55:00Z</dcterms:created>
  <dcterms:modified xsi:type="dcterms:W3CDTF">2016-06-07T21:16:00Z</dcterms:modified>
</cp:coreProperties>
</file>