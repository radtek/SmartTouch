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2CB23" w14:textId="19E7E917" w:rsidR="00461DD9" w:rsidRDefault="00461DD9" w:rsidP="00AC532B">
      <w:pPr>
        <w:pStyle w:val="TOCHeading"/>
        <w:rPr>
          <w:ins w:id="0" w:author="Hari Pratap" w:date="2014-10-15T11:27:00Z"/>
          <w:rFonts w:asciiTheme="minorHAnsi" w:eastAsiaTheme="minorHAnsi" w:hAnsiTheme="minorHAnsi" w:cstheme="minorBidi"/>
          <w:color w:val="auto"/>
          <w:sz w:val="22"/>
          <w:szCs w:val="22"/>
        </w:rPr>
      </w:pPr>
      <w:ins w:id="1" w:author="Hari Pratap" w:date="2014-10-15T11:27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 xml:space="preserve"> </w:t>
        </w:r>
      </w:ins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53DC59ED" w:rsidR="00AC532B" w:rsidRPr="00AC532B" w:rsidRDefault="00AC532B" w:rsidP="00AC532B">
          <w:pPr>
            <w:pStyle w:val="TOCHeading"/>
          </w:pPr>
          <w:r>
            <w:t xml:space="preserve">Automation </w:t>
          </w:r>
          <w:r w:rsidR="0009544A">
            <w:t>Module</w:t>
          </w:r>
          <w:r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71046757" w14:textId="77777777" w:rsidR="00631BF8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220335" w:history="1">
            <w:r w:rsidR="00631BF8" w:rsidRPr="004434F6">
              <w:rPr>
                <w:rStyle w:val="Hyperlink"/>
                <w:noProof/>
              </w:rPr>
              <w:t>Workflow List</w:t>
            </w:r>
            <w:r w:rsidR="00631BF8">
              <w:rPr>
                <w:noProof/>
                <w:webHidden/>
              </w:rPr>
              <w:tab/>
            </w:r>
            <w:r w:rsidR="00631BF8">
              <w:rPr>
                <w:noProof/>
                <w:webHidden/>
              </w:rPr>
              <w:fldChar w:fldCharType="begin"/>
            </w:r>
            <w:r w:rsidR="00631BF8">
              <w:rPr>
                <w:noProof/>
                <w:webHidden/>
              </w:rPr>
              <w:instrText xml:space="preserve"> PAGEREF _Toc375220335 \h </w:instrText>
            </w:r>
            <w:r w:rsidR="00631BF8">
              <w:rPr>
                <w:noProof/>
                <w:webHidden/>
              </w:rPr>
            </w:r>
            <w:r w:rsidR="00631BF8">
              <w:rPr>
                <w:noProof/>
                <w:webHidden/>
              </w:rPr>
              <w:fldChar w:fldCharType="separate"/>
            </w:r>
            <w:r w:rsidR="00631BF8">
              <w:rPr>
                <w:noProof/>
                <w:webHidden/>
              </w:rPr>
              <w:t>2</w:t>
            </w:r>
            <w:r w:rsidR="00631BF8">
              <w:rPr>
                <w:noProof/>
                <w:webHidden/>
              </w:rPr>
              <w:fldChar w:fldCharType="end"/>
            </w:r>
          </w:hyperlink>
        </w:p>
        <w:p w14:paraId="50FD751B" w14:textId="77777777" w:rsidR="00631BF8" w:rsidRDefault="00907D54">
          <w:pPr>
            <w:pStyle w:val="TOC1"/>
            <w:rPr>
              <w:rFonts w:eastAsiaTheme="minorEastAsia"/>
              <w:noProof/>
            </w:rPr>
          </w:pPr>
          <w:hyperlink w:anchor="_Toc375220336" w:history="1">
            <w:r w:rsidR="00631BF8" w:rsidRPr="004434F6">
              <w:rPr>
                <w:rStyle w:val="Hyperlink"/>
                <w:noProof/>
              </w:rPr>
              <w:t>Add/Edit Workflow</w:t>
            </w:r>
            <w:r w:rsidR="00631BF8">
              <w:rPr>
                <w:noProof/>
                <w:webHidden/>
              </w:rPr>
              <w:tab/>
            </w:r>
            <w:r w:rsidR="00631BF8">
              <w:rPr>
                <w:noProof/>
                <w:webHidden/>
              </w:rPr>
              <w:fldChar w:fldCharType="begin"/>
            </w:r>
            <w:r w:rsidR="00631BF8">
              <w:rPr>
                <w:noProof/>
                <w:webHidden/>
              </w:rPr>
              <w:instrText xml:space="preserve"> PAGEREF _Toc375220336 \h </w:instrText>
            </w:r>
            <w:r w:rsidR="00631BF8">
              <w:rPr>
                <w:noProof/>
                <w:webHidden/>
              </w:rPr>
            </w:r>
            <w:r w:rsidR="00631BF8">
              <w:rPr>
                <w:noProof/>
                <w:webHidden/>
              </w:rPr>
              <w:fldChar w:fldCharType="separate"/>
            </w:r>
            <w:r w:rsidR="00631BF8">
              <w:rPr>
                <w:noProof/>
                <w:webHidden/>
              </w:rPr>
              <w:t>3</w:t>
            </w:r>
            <w:r w:rsidR="00631BF8">
              <w:rPr>
                <w:noProof/>
                <w:webHidden/>
              </w:rPr>
              <w:fldChar w:fldCharType="end"/>
            </w:r>
          </w:hyperlink>
        </w:p>
        <w:p w14:paraId="26827A6E" w14:textId="77777777" w:rsidR="00631BF8" w:rsidRDefault="00907D54">
          <w:pPr>
            <w:pStyle w:val="TOC1"/>
            <w:rPr>
              <w:rFonts w:eastAsiaTheme="minorEastAsia"/>
              <w:noProof/>
            </w:rPr>
          </w:pPr>
          <w:hyperlink w:anchor="_Toc375220337" w:history="1">
            <w:r w:rsidR="00631BF8" w:rsidRPr="004434F6">
              <w:rPr>
                <w:rStyle w:val="Hyperlink"/>
                <w:noProof/>
              </w:rPr>
              <w:t>View Workflow</w:t>
            </w:r>
            <w:r w:rsidR="00631BF8">
              <w:rPr>
                <w:noProof/>
                <w:webHidden/>
              </w:rPr>
              <w:tab/>
            </w:r>
            <w:r w:rsidR="00631BF8">
              <w:rPr>
                <w:noProof/>
                <w:webHidden/>
              </w:rPr>
              <w:fldChar w:fldCharType="begin"/>
            </w:r>
            <w:r w:rsidR="00631BF8">
              <w:rPr>
                <w:noProof/>
                <w:webHidden/>
              </w:rPr>
              <w:instrText xml:space="preserve"> PAGEREF _Toc375220337 \h </w:instrText>
            </w:r>
            <w:r w:rsidR="00631BF8">
              <w:rPr>
                <w:noProof/>
                <w:webHidden/>
              </w:rPr>
            </w:r>
            <w:r w:rsidR="00631BF8">
              <w:rPr>
                <w:noProof/>
                <w:webHidden/>
              </w:rPr>
              <w:fldChar w:fldCharType="separate"/>
            </w:r>
            <w:r w:rsidR="00631BF8">
              <w:rPr>
                <w:noProof/>
                <w:webHidden/>
              </w:rPr>
              <w:t>9</w:t>
            </w:r>
            <w:r w:rsidR="00631BF8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0615F743" w:rsidR="002420EE" w:rsidRDefault="00957302" w:rsidP="00220C35">
      <w:pPr>
        <w:pStyle w:val="Heading1"/>
      </w:pPr>
      <w:bookmarkStart w:id="2" w:name="_Toc375220335"/>
      <w:r>
        <w:lastRenderedPageBreak/>
        <w:t>Workflow List</w:t>
      </w:r>
      <w:bookmarkEnd w:id="2"/>
      <w:r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5B2DC090" w:rsidR="002420EE" w:rsidRDefault="002420EE" w:rsidP="002420EE">
      <w:pPr>
        <w:spacing w:after="0" w:line="240" w:lineRule="auto"/>
      </w:pPr>
      <w:r>
        <w:t xml:space="preserve">This view displays one or more </w:t>
      </w:r>
      <w:r w:rsidR="00957302">
        <w:t>Automation Workflow</w:t>
      </w:r>
      <w:r w:rsidR="00AC3CF1">
        <w:t xml:space="preserve">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5F2FECDC" w:rsidR="00AC3CF1" w:rsidRDefault="00957302" w:rsidP="00957302">
            <w:pPr>
              <w:spacing w:before="60" w:after="60"/>
            </w:pPr>
            <w:r>
              <w:t xml:space="preserve">Workflow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53E1D2E4" w:rsidR="00AC3CF1" w:rsidRDefault="00BE291E" w:rsidP="002420EE">
            <w:pPr>
              <w:spacing w:before="60" w:after="60"/>
            </w:pPr>
            <w:r>
              <w:t xml:space="preserve">If Campaign status = </w:t>
            </w:r>
            <w:r w:rsidR="00957302">
              <w:t>Active or Paused</w:t>
            </w:r>
            <w:r>
              <w:t xml:space="preserve">, then link to </w:t>
            </w:r>
            <w:r w:rsidR="00957302">
              <w:t>Automation</w:t>
            </w:r>
            <w:r>
              <w:t xml:space="preserve"> Analytics page</w:t>
            </w:r>
          </w:p>
          <w:p w14:paraId="4A30CC49" w14:textId="22C4B0CB" w:rsidR="00BE291E" w:rsidRPr="00941E0D" w:rsidRDefault="00BE291E" w:rsidP="00957302">
            <w:pPr>
              <w:spacing w:before="60" w:after="60"/>
            </w:pPr>
            <w:r>
              <w:t xml:space="preserve">Otherwise, link to </w:t>
            </w:r>
            <w:r w:rsidR="00957302">
              <w:t>Automation Workflow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AC3CF1" w14:paraId="225B6A2B" w14:textId="77777777" w:rsidTr="002420EE">
        <w:tc>
          <w:tcPr>
            <w:tcW w:w="2025" w:type="dxa"/>
          </w:tcPr>
          <w:p w14:paraId="45C10F22" w14:textId="60A4C0E5" w:rsidR="00AC3CF1" w:rsidRDefault="00AC3CF1" w:rsidP="002420EE">
            <w:pPr>
              <w:spacing w:before="60" w:after="60"/>
            </w:pPr>
            <w:r>
              <w:t>Status</w:t>
            </w:r>
          </w:p>
        </w:tc>
        <w:tc>
          <w:tcPr>
            <w:tcW w:w="1162" w:type="dxa"/>
          </w:tcPr>
          <w:p w14:paraId="1A6E75AD" w14:textId="5A06AB7F" w:rsidR="00AC3CF1" w:rsidRDefault="00AC3CF1" w:rsidP="002420E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410A786D" w14:textId="432D3850" w:rsidR="00BE291E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Active</w:t>
            </w:r>
          </w:p>
          <w:p w14:paraId="38D61E0B" w14:textId="77777777" w:rsidR="00957302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Draft</w:t>
            </w:r>
          </w:p>
          <w:p w14:paraId="1AA53E06" w14:textId="30FC7057" w:rsidR="00AC3CF1" w:rsidRPr="00941E0D" w:rsidRDefault="00957302" w:rsidP="008B2CC9">
            <w:pPr>
              <w:pStyle w:val="ListParagraph"/>
              <w:numPr>
                <w:ilvl w:val="0"/>
                <w:numId w:val="1"/>
              </w:numPr>
            </w:pPr>
            <w:r>
              <w:t>Paused</w:t>
            </w:r>
          </w:p>
        </w:tc>
        <w:tc>
          <w:tcPr>
            <w:tcW w:w="3082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350C1CE1" w:rsidR="00BE291E" w:rsidRDefault="006B4A51">
            <w:pPr>
              <w:spacing w:before="60" w:after="60"/>
            </w:pPr>
            <w:ins w:id="3" w:author="Pavan Raja" w:date="2014-10-24T17:21:00Z">
              <w:r>
                <w:t>Contacts for Workflow</w:t>
              </w:r>
            </w:ins>
            <w:del w:id="4" w:author="Pavan Raja" w:date="2014-10-24T17:21:00Z">
              <w:r w:rsidR="00957302" w:rsidDel="006B4A51">
                <w:delText>Contacts Started</w:delText>
              </w:r>
            </w:del>
          </w:p>
        </w:tc>
        <w:tc>
          <w:tcPr>
            <w:tcW w:w="1162" w:type="dxa"/>
          </w:tcPr>
          <w:p w14:paraId="022C3F9A" w14:textId="4EBBA82D" w:rsidR="00BE291E" w:rsidRDefault="00BE291E" w:rsidP="00BE291E">
            <w:pPr>
              <w:spacing w:before="60" w:after="60"/>
            </w:pPr>
            <w:r>
              <w:t>Text</w:t>
            </w:r>
            <w:ins w:id="5" w:author="Pavan Raja" w:date="2014-10-24T17:21:00Z">
              <w:r w:rsidR="00C57975">
                <w:t>/Link</w:t>
              </w:r>
            </w:ins>
          </w:p>
        </w:tc>
        <w:tc>
          <w:tcPr>
            <w:tcW w:w="3081" w:type="dxa"/>
          </w:tcPr>
          <w:p w14:paraId="7690973D" w14:textId="0E4BAF95" w:rsidR="00BE291E" w:rsidRPr="00941E0D" w:rsidRDefault="006453BD" w:rsidP="00BE291E">
            <w:pPr>
              <w:spacing w:before="60" w:after="60"/>
            </w:pPr>
            <w:r>
              <w:t xml:space="preserve">Display as </w:t>
            </w:r>
            <w:commentRangeStart w:id="6"/>
            <w:r>
              <w:t>number</w:t>
            </w:r>
            <w:commentRangeEnd w:id="6"/>
            <w:r w:rsidR="00725566">
              <w:rPr>
                <w:rStyle w:val="CommentReference"/>
              </w:rPr>
              <w:commentReference w:id="6"/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  <w:tr w:rsidR="00957302" w14:paraId="4C34E4EE" w14:textId="77777777" w:rsidTr="00957302">
        <w:tc>
          <w:tcPr>
            <w:tcW w:w="2025" w:type="dxa"/>
          </w:tcPr>
          <w:p w14:paraId="6A1F673C" w14:textId="78F9D2A4" w:rsidR="00957302" w:rsidRDefault="006B4A51" w:rsidP="00957302">
            <w:pPr>
              <w:spacing w:before="60" w:after="60"/>
            </w:pPr>
            <w:ins w:id="7" w:author="Pavan Raja" w:date="2014-10-24T17:22:00Z">
              <w:r>
                <w:t>In Progr</w:t>
              </w:r>
              <w:r w:rsidRPr="001235BE">
                <w:t>ess</w:t>
              </w:r>
            </w:ins>
            <w:del w:id="8" w:author="Pavan Raja" w:date="2014-10-24T17:22:00Z">
              <w:r w:rsidR="00957302" w:rsidDel="006B4A51">
                <w:delText>Contacts In-process</w:delText>
              </w:r>
            </w:del>
          </w:p>
        </w:tc>
        <w:tc>
          <w:tcPr>
            <w:tcW w:w="1162" w:type="dxa"/>
          </w:tcPr>
          <w:p w14:paraId="51C861BB" w14:textId="57678160" w:rsidR="00957302" w:rsidRDefault="00957302" w:rsidP="00957302">
            <w:pPr>
              <w:spacing w:before="60" w:after="60"/>
            </w:pPr>
            <w:r>
              <w:t>Text</w:t>
            </w:r>
            <w:ins w:id="9" w:author="Pavan Raja" w:date="2014-10-24T17:21:00Z">
              <w:r w:rsidR="00C57975">
                <w:t>/Link</w:t>
              </w:r>
            </w:ins>
          </w:p>
        </w:tc>
        <w:tc>
          <w:tcPr>
            <w:tcW w:w="3081" w:type="dxa"/>
          </w:tcPr>
          <w:p w14:paraId="0F5A2338" w14:textId="77777777" w:rsidR="00957302" w:rsidRPr="00941E0D" w:rsidRDefault="00957302" w:rsidP="00957302">
            <w:pPr>
              <w:spacing w:before="60" w:after="60"/>
            </w:pPr>
            <w:r>
              <w:t xml:space="preserve">Display as </w:t>
            </w:r>
            <w:commentRangeStart w:id="10"/>
            <w:r>
              <w:t>number</w:t>
            </w:r>
            <w:commentRangeEnd w:id="10"/>
            <w:r w:rsidR="00725566">
              <w:rPr>
                <w:rStyle w:val="CommentReference"/>
              </w:rPr>
              <w:commentReference w:id="10"/>
            </w:r>
          </w:p>
        </w:tc>
        <w:tc>
          <w:tcPr>
            <w:tcW w:w="3082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  <w:tr w:rsidR="00957302" w14:paraId="4662180A" w14:textId="77777777" w:rsidTr="00957302">
        <w:tc>
          <w:tcPr>
            <w:tcW w:w="2025" w:type="dxa"/>
          </w:tcPr>
          <w:p w14:paraId="5945C45B" w14:textId="139EA921" w:rsidR="00957302" w:rsidRDefault="006B4A51" w:rsidP="00957302">
            <w:pPr>
              <w:spacing w:before="60" w:after="60"/>
            </w:pPr>
            <w:ins w:id="11" w:author="Pavan Raja" w:date="2014-10-24T17:22:00Z">
              <w:r w:rsidRPr="001235BE">
                <w:t>Completed</w:t>
              </w:r>
            </w:ins>
            <w:del w:id="12" w:author="Pavan Raja" w:date="2014-10-24T17:22:00Z">
              <w:r w:rsidR="00957302" w:rsidDel="006B4A51">
                <w:delText>Contacts Completed</w:delText>
              </w:r>
            </w:del>
          </w:p>
        </w:tc>
        <w:tc>
          <w:tcPr>
            <w:tcW w:w="1162" w:type="dxa"/>
          </w:tcPr>
          <w:p w14:paraId="648ABFA8" w14:textId="38DB2D92" w:rsidR="00957302" w:rsidRDefault="00957302" w:rsidP="00957302">
            <w:pPr>
              <w:spacing w:before="60" w:after="60"/>
            </w:pPr>
            <w:r>
              <w:t>Text</w:t>
            </w:r>
            <w:ins w:id="13" w:author="Pavan Raja" w:date="2014-10-24T17:21:00Z">
              <w:r w:rsidR="00C57975">
                <w:t>/Link</w:t>
              </w:r>
            </w:ins>
          </w:p>
        </w:tc>
        <w:tc>
          <w:tcPr>
            <w:tcW w:w="3081" w:type="dxa"/>
          </w:tcPr>
          <w:p w14:paraId="39E77FC0" w14:textId="77777777" w:rsidR="00957302" w:rsidRPr="00941E0D" w:rsidRDefault="00957302" w:rsidP="00957302">
            <w:pPr>
              <w:spacing w:before="60" w:after="60"/>
            </w:pPr>
            <w:r>
              <w:t xml:space="preserve">Display as </w:t>
            </w:r>
            <w:commentRangeStart w:id="14"/>
            <w:r>
              <w:t>number</w:t>
            </w:r>
            <w:commentRangeEnd w:id="14"/>
            <w:r w:rsidR="00725566">
              <w:rPr>
                <w:rStyle w:val="CommentReference"/>
              </w:rPr>
              <w:commentReference w:id="14"/>
            </w:r>
          </w:p>
        </w:tc>
        <w:tc>
          <w:tcPr>
            <w:tcW w:w="3082" w:type="dxa"/>
          </w:tcPr>
          <w:p w14:paraId="011CBBED" w14:textId="77777777" w:rsidR="00957302" w:rsidRDefault="00957302" w:rsidP="00957302">
            <w:pPr>
              <w:spacing w:before="60" w:after="60"/>
            </w:pPr>
          </w:p>
        </w:tc>
      </w:tr>
      <w:tr w:rsidR="00957302" w14:paraId="33036096" w14:textId="77777777" w:rsidTr="00957302">
        <w:tc>
          <w:tcPr>
            <w:tcW w:w="2025" w:type="dxa"/>
          </w:tcPr>
          <w:p w14:paraId="5450D775" w14:textId="278430D9" w:rsidR="00957302" w:rsidRDefault="006B4A51" w:rsidP="00957302">
            <w:pPr>
              <w:spacing w:before="60" w:after="60"/>
            </w:pPr>
            <w:ins w:id="15" w:author="Pavan Raja" w:date="2014-10-24T17:22:00Z">
              <w:r w:rsidRPr="001235BE">
                <w:t>Opted Out</w:t>
              </w:r>
            </w:ins>
            <w:del w:id="16" w:author="Pavan Raja" w:date="2014-10-24T17:22:00Z">
              <w:r w:rsidR="00957302" w:rsidDel="006B4A51">
                <w:delText>Contacts Lost</w:delText>
              </w:r>
            </w:del>
          </w:p>
        </w:tc>
        <w:tc>
          <w:tcPr>
            <w:tcW w:w="1162" w:type="dxa"/>
          </w:tcPr>
          <w:p w14:paraId="3C668A02" w14:textId="4B7010E1" w:rsidR="00957302" w:rsidRDefault="00957302" w:rsidP="00957302">
            <w:pPr>
              <w:spacing w:before="60" w:after="60"/>
            </w:pPr>
            <w:r>
              <w:t>Text</w:t>
            </w:r>
            <w:ins w:id="17" w:author="Pavan Raja" w:date="2014-10-24T17:21:00Z">
              <w:r w:rsidR="00C57975">
                <w:t>/Link</w:t>
              </w:r>
            </w:ins>
          </w:p>
        </w:tc>
        <w:tc>
          <w:tcPr>
            <w:tcW w:w="3081" w:type="dxa"/>
          </w:tcPr>
          <w:p w14:paraId="455E09D5" w14:textId="77777777" w:rsidR="00957302" w:rsidRDefault="00957302" w:rsidP="00957302">
            <w:pPr>
              <w:spacing w:before="60" w:after="60"/>
            </w:pPr>
            <w:r>
              <w:t xml:space="preserve">Display as </w:t>
            </w:r>
            <w:commentRangeStart w:id="18"/>
            <w:r>
              <w:t>number</w:t>
            </w:r>
            <w:commentRangeEnd w:id="18"/>
            <w:r w:rsidR="00725566">
              <w:rPr>
                <w:rStyle w:val="CommentReference"/>
              </w:rPr>
              <w:commentReference w:id="18"/>
            </w:r>
          </w:p>
          <w:p w14:paraId="44C934C9" w14:textId="43AC15D5" w:rsidR="00957302" w:rsidRPr="00941E0D" w:rsidRDefault="00957302" w:rsidP="00957302">
            <w:pPr>
              <w:spacing w:before="60" w:after="60"/>
            </w:pPr>
            <w:r>
              <w:t>Lost = Contacts that unsubscribed or returned hard-bounced</w:t>
            </w:r>
          </w:p>
        </w:tc>
        <w:tc>
          <w:tcPr>
            <w:tcW w:w="3082" w:type="dxa"/>
          </w:tcPr>
          <w:p w14:paraId="75FAD67D" w14:textId="77777777" w:rsidR="00957302" w:rsidRDefault="00957302" w:rsidP="0095730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1B8BCF18" w:rsidR="002420EE" w:rsidRDefault="00A33232" w:rsidP="002420EE">
            <w:pPr>
              <w:spacing w:before="60" w:after="60"/>
            </w:pPr>
            <w:r>
              <w:t>Showing</w:t>
            </w:r>
          </w:p>
        </w:tc>
        <w:tc>
          <w:tcPr>
            <w:tcW w:w="1165" w:type="dxa"/>
          </w:tcPr>
          <w:p w14:paraId="59C9196E" w14:textId="77777777" w:rsidR="002420EE" w:rsidRDefault="002420EE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12E1821B" w14:textId="5772839C" w:rsidR="002420EE" w:rsidRDefault="002420EE" w:rsidP="002420EE">
            <w:pPr>
              <w:spacing w:before="60" w:after="60"/>
            </w:pPr>
            <w:r>
              <w:t xml:space="preserve">Filters list of </w:t>
            </w:r>
            <w:r w:rsidR="00CD77DD">
              <w:t>Workflows</w:t>
            </w:r>
            <w:r>
              <w:t xml:space="preserve"> depending upon selection</w:t>
            </w:r>
          </w:p>
          <w:p w14:paraId="704903EC" w14:textId="77777777" w:rsidR="002420EE" w:rsidRDefault="002420EE" w:rsidP="002420EE">
            <w:pPr>
              <w:spacing w:before="60" w:after="60"/>
            </w:pPr>
            <w:r>
              <w:t>Options include:</w:t>
            </w:r>
          </w:p>
          <w:p w14:paraId="02583BD1" w14:textId="72DC498B" w:rsidR="00A33232" w:rsidRDefault="00A33232" w:rsidP="008B2CC9">
            <w:pPr>
              <w:pStyle w:val="ListParagraph"/>
              <w:numPr>
                <w:ilvl w:val="0"/>
                <w:numId w:val="3"/>
              </w:numPr>
            </w:pPr>
            <w:r>
              <w:t xml:space="preserve">All </w:t>
            </w:r>
            <w:r w:rsidR="00CD77DD">
              <w:t>Workflows</w:t>
            </w:r>
          </w:p>
          <w:p w14:paraId="73D25DAC" w14:textId="391B479F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Active</w:t>
            </w:r>
            <w:r w:rsidR="00A33232">
              <w:t xml:space="preserve"> </w:t>
            </w:r>
            <w:r>
              <w:t>Workflows</w:t>
            </w:r>
          </w:p>
          <w:p w14:paraId="68608100" w14:textId="59233E56" w:rsidR="00A33232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Draft</w:t>
            </w:r>
            <w:r w:rsidR="00A33232">
              <w:t xml:space="preserve"> </w:t>
            </w:r>
            <w:r>
              <w:t>Workflows</w:t>
            </w:r>
          </w:p>
          <w:p w14:paraId="7B0BA8D7" w14:textId="16CEE212" w:rsidR="002420EE" w:rsidRDefault="00CD77DD" w:rsidP="008B2CC9">
            <w:pPr>
              <w:pStyle w:val="ListParagraph"/>
              <w:numPr>
                <w:ilvl w:val="0"/>
                <w:numId w:val="3"/>
              </w:numPr>
            </w:pPr>
            <w:r>
              <w:t>Paused</w:t>
            </w:r>
            <w:r w:rsidR="00A33232">
              <w:t xml:space="preserve"> </w:t>
            </w:r>
            <w:r>
              <w:t>Workflows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7777777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CD77DD" w14:paraId="41A7A505" w14:textId="77777777" w:rsidTr="006A1AF6">
        <w:tc>
          <w:tcPr>
            <w:tcW w:w="2023" w:type="dxa"/>
          </w:tcPr>
          <w:p w14:paraId="3CEB9591" w14:textId="77777777" w:rsidR="00CD77DD" w:rsidRDefault="00CD77DD" w:rsidP="006A1AF6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CD77DD" w:rsidRDefault="00CD77DD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206A425" w14:textId="77777777" w:rsidR="00CD77DD" w:rsidRDefault="00CD77DD" w:rsidP="006A1AF6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53D3BE9C" w14:textId="77777777" w:rsidR="00CD77DD" w:rsidRDefault="00CD77DD" w:rsidP="006A1AF6">
            <w:pPr>
              <w:spacing w:before="60" w:after="60"/>
            </w:pPr>
            <w:r>
              <w:t>Alert: “You’re about to delete 1 campaign. Are you sure you want to delete 1 campaign?”</w:t>
            </w:r>
          </w:p>
          <w:p w14:paraId="7D445617" w14:textId="77777777" w:rsidR="00CD77DD" w:rsidRDefault="00CD77DD" w:rsidP="006A1AF6">
            <w:pPr>
              <w:spacing w:before="60" w:after="60"/>
            </w:pPr>
            <w:r>
              <w:lastRenderedPageBreak/>
              <w:t>Buttons: “Delete Campaign”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31977377" w:rsidR="002420EE" w:rsidRDefault="002420EE" w:rsidP="00A33232">
            <w:pPr>
              <w:spacing w:before="60" w:after="60"/>
            </w:pPr>
            <w:r>
              <w:t xml:space="preserve">Add </w:t>
            </w:r>
            <w:r w:rsidR="00CD77DD">
              <w:t>Workflow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0DC64743" w:rsidR="00CE1546" w:rsidRDefault="00CE1546" w:rsidP="00CE1546">
            <w:pPr>
              <w:spacing w:before="60" w:after="60"/>
            </w:pPr>
            <w:r>
              <w:t xml:space="preserve">Edit </w:t>
            </w:r>
            <w:r w:rsidR="00CD77DD">
              <w:t>Workflow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06DD6192" w:rsidR="00CE1546" w:rsidRDefault="00CE1546" w:rsidP="00CD77DD">
            <w:pPr>
              <w:spacing w:before="60" w:after="60"/>
            </w:pPr>
            <w:r>
              <w:t xml:space="preserve">If one </w:t>
            </w:r>
            <w:r w:rsidR="00CD77DD">
              <w:t>Workflow 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01EE2510" w:rsidR="00CD77DD" w:rsidRDefault="00CD77DD" w:rsidP="00CD77DD">
            <w:pPr>
              <w:spacing w:before="60" w:after="60"/>
            </w:pPr>
            <w:r>
              <w:t>View Workflow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08C32AAF" w:rsidR="00CD77DD" w:rsidRDefault="00CD77DD" w:rsidP="00CD77DD">
            <w:pPr>
              <w:spacing w:before="60" w:after="60" w:line="259" w:lineRule="auto"/>
            </w:pPr>
            <w:r>
              <w:t>If one Workflow is selected</w:t>
            </w:r>
          </w:p>
        </w:tc>
      </w:tr>
      <w:tr w:rsidR="00CD77DD" w14:paraId="4E47234C" w14:textId="77777777" w:rsidTr="006A1AF6">
        <w:tc>
          <w:tcPr>
            <w:tcW w:w="2031" w:type="dxa"/>
          </w:tcPr>
          <w:p w14:paraId="0E2ACCF5" w14:textId="659BEA30" w:rsidR="00CD77DD" w:rsidRDefault="006A1AF6" w:rsidP="00CD77DD">
            <w:pPr>
              <w:spacing w:before="60" w:after="60"/>
            </w:pPr>
            <w:r>
              <w:t>Save</w:t>
            </w:r>
            <w:r w:rsidR="00CD77DD">
              <w:t xml:space="preserve"> Workflow</w:t>
            </w:r>
            <w:r>
              <w:t xml:space="preserve"> As…</w:t>
            </w:r>
          </w:p>
        </w:tc>
        <w:tc>
          <w:tcPr>
            <w:tcW w:w="1165" w:type="dxa"/>
          </w:tcPr>
          <w:p w14:paraId="1B058E20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F2A212A" w14:textId="0B3D474E" w:rsidR="00CD77DD" w:rsidRDefault="00CD77DD" w:rsidP="00CD77DD">
            <w:pPr>
              <w:spacing w:before="60" w:after="60"/>
            </w:pPr>
            <w:r>
              <w:t>If one Workflow is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21E865C1" w:rsidR="00CD77DD" w:rsidRDefault="00CD77DD" w:rsidP="00CD77DD">
            <w:pPr>
              <w:spacing w:before="60" w:after="60"/>
            </w:pPr>
            <w:r>
              <w:t>Delete Workflow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785DEA8B" w:rsidR="00CD77DD" w:rsidRDefault="00CD77DD" w:rsidP="00CD77DD">
            <w:pPr>
              <w:spacing w:before="60" w:after="60"/>
            </w:pPr>
            <w:r>
              <w:t>If one or more Workflows is selected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E9ABFC5" w:rsidR="002420EE" w:rsidRDefault="006B4A51" w:rsidP="002420EE">
      <w:commentRangeStart w:id="19"/>
      <w:ins w:id="20" w:author="Pavan Raja" w:date="2014-10-24T17:22:00Z">
        <w:r>
          <w:t xml:space="preserve">Calculation to be respected: </w:t>
        </w:r>
        <w:r w:rsidRPr="001235BE">
          <w:t>Tota</w:t>
        </w:r>
        <w:r>
          <w:t xml:space="preserve">l Contacts FOR Workflow# </w:t>
        </w:r>
      </w:ins>
      <w:ins w:id="21" w:author="Pavan Raja" w:date="2014-10-24T17:23:00Z">
        <w:r w:rsidR="0069710C">
          <w:t xml:space="preserve">is </w:t>
        </w:r>
        <w:r>
          <w:t>Sum [</w:t>
        </w:r>
      </w:ins>
      <w:ins w:id="22" w:author="Pavan Raja" w:date="2014-10-24T17:22:00Z">
        <w:r>
          <w:t>In Progr</w:t>
        </w:r>
        <w:r w:rsidRPr="001235BE">
          <w:t>ess#, Completed# Bounced# Opted Out#</w:t>
        </w:r>
      </w:ins>
      <w:ins w:id="23" w:author="Pavan Raja" w:date="2014-10-24T17:23:00Z">
        <w:r>
          <w:t>]</w:t>
        </w:r>
      </w:ins>
      <w:del w:id="24" w:author="Pavan Raja" w:date="2014-10-24T17:20:00Z">
        <w:r w:rsidR="00CE1546" w:rsidDel="00AF4385">
          <w:delText>None</w:delText>
        </w:r>
      </w:del>
      <w:commentRangeEnd w:id="19"/>
      <w:r w:rsidR="00AF4385">
        <w:rPr>
          <w:rStyle w:val="CommentReference"/>
        </w:rPr>
        <w:commentReference w:id="19"/>
      </w:r>
    </w:p>
    <w:p w14:paraId="165B61E3" w14:textId="2941AAE2" w:rsidR="00CE1546" w:rsidRDefault="00DC7E56" w:rsidP="00CE1546">
      <w:pPr>
        <w:pStyle w:val="Heading1"/>
      </w:pPr>
      <w:bookmarkStart w:id="25" w:name="_Toc375220336"/>
      <w:r>
        <w:t>Add/Edit Workflow</w:t>
      </w:r>
      <w:bookmarkEnd w:id="25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6EAE63E3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>create a new workflow or edit an existing workflow.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5"/>
        <w:gridCol w:w="3080"/>
        <w:gridCol w:w="3080"/>
      </w:tblGrid>
      <w:tr w:rsidR="00CE1546" w14:paraId="6F60729C" w14:textId="77777777" w:rsidTr="003A0B53">
        <w:tc>
          <w:tcPr>
            <w:tcW w:w="2025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753657" w14:paraId="1B49B018" w14:textId="77777777" w:rsidTr="006A1AF6">
        <w:tc>
          <w:tcPr>
            <w:tcW w:w="2025" w:type="dxa"/>
          </w:tcPr>
          <w:p w14:paraId="4CD639F3" w14:textId="6B19E316" w:rsidR="00753657" w:rsidRDefault="00753657" w:rsidP="006A1AF6">
            <w:pPr>
              <w:spacing w:before="60" w:after="60"/>
            </w:pPr>
            <w:r>
              <w:t>Workflow Name</w:t>
            </w:r>
            <w:r w:rsidR="001A0B3A">
              <w:t>*</w:t>
            </w:r>
          </w:p>
        </w:tc>
        <w:tc>
          <w:tcPr>
            <w:tcW w:w="1165" w:type="dxa"/>
          </w:tcPr>
          <w:p w14:paraId="5179EC3A" w14:textId="233B09BF" w:rsidR="00753657" w:rsidRDefault="00753657" w:rsidP="006A1AF6">
            <w:pPr>
              <w:spacing w:before="60" w:after="60"/>
            </w:pPr>
            <w:r>
              <w:t>Textbox &amp; Text</w:t>
            </w:r>
          </w:p>
        </w:tc>
        <w:tc>
          <w:tcPr>
            <w:tcW w:w="3080" w:type="dxa"/>
          </w:tcPr>
          <w:p w14:paraId="6C7ACA6A" w14:textId="77777777" w:rsidR="00753657" w:rsidRDefault="00753657" w:rsidP="00753657">
            <w:pPr>
              <w:spacing w:before="60" w:after="60"/>
            </w:pPr>
            <w:r>
              <w:t>Field displays as a textbox until a value is entered and saved</w:t>
            </w:r>
          </w:p>
          <w:p w14:paraId="7A7A2F29" w14:textId="26CDF831" w:rsidR="009F32E0" w:rsidRDefault="009F32E0" w:rsidP="009F32E0">
            <w:pPr>
              <w:spacing w:before="60" w:after="60"/>
            </w:pPr>
            <w:r>
              <w:t>Default value to “Untitled Workflow ([date])”</w:t>
            </w:r>
          </w:p>
          <w:p w14:paraId="3C703301" w14:textId="7FE751E0" w:rsidR="009F32E0" w:rsidRDefault="009F32E0" w:rsidP="009F32E0">
            <w:pPr>
              <w:spacing w:before="60" w:after="60"/>
            </w:pPr>
            <w:r>
              <w:t>Example: Untitled Workflow (1/1/2014)</w:t>
            </w:r>
          </w:p>
          <w:p w14:paraId="7A0C868E" w14:textId="77777777" w:rsidR="009F32E0" w:rsidRDefault="009F32E0" w:rsidP="009F32E0">
            <w:pPr>
              <w:spacing w:before="60" w:after="60"/>
            </w:pPr>
            <w:r>
              <w:t>May be modified inline</w:t>
            </w:r>
          </w:p>
          <w:p w14:paraId="29E8A9DF" w14:textId="1A92D0A2" w:rsidR="009F32E0" w:rsidRPr="00941E0D" w:rsidRDefault="009F32E0" w:rsidP="009F32E0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80" w:type="dxa"/>
          </w:tcPr>
          <w:p w14:paraId="5DC9A19B" w14:textId="77777777" w:rsidR="00753657" w:rsidRDefault="00753657" w:rsidP="006A1AF6">
            <w:pPr>
              <w:spacing w:before="60" w:after="60"/>
            </w:pPr>
          </w:p>
        </w:tc>
      </w:tr>
      <w:tr w:rsidR="00753657" w14:paraId="058CD1FE" w14:textId="77777777" w:rsidTr="006A1AF6">
        <w:tc>
          <w:tcPr>
            <w:tcW w:w="9350" w:type="dxa"/>
            <w:gridSpan w:val="4"/>
          </w:tcPr>
          <w:p w14:paraId="173C7623" w14:textId="44B7049E" w:rsidR="00753657" w:rsidRPr="00DC7E56" w:rsidRDefault="00753657" w:rsidP="00101641">
            <w:pPr>
              <w:spacing w:before="60" w:after="60"/>
              <w:rPr>
                <w:b/>
              </w:rPr>
            </w:pPr>
            <w:r>
              <w:rPr>
                <w:b/>
              </w:rPr>
              <w:t>Settings</w:t>
            </w:r>
          </w:p>
        </w:tc>
      </w:tr>
      <w:tr w:rsidR="001A0B3A" w14:paraId="175B0B77" w14:textId="77777777" w:rsidTr="006A1AF6">
        <w:tc>
          <w:tcPr>
            <w:tcW w:w="2025" w:type="dxa"/>
          </w:tcPr>
          <w:p w14:paraId="3C0EE929" w14:textId="5B29B269" w:rsidR="001A0B3A" w:rsidRDefault="001A0B3A" w:rsidP="006A1AF6">
            <w:pPr>
              <w:spacing w:before="60" w:after="60"/>
            </w:pPr>
            <w:r>
              <w:t>Status*</w:t>
            </w:r>
          </w:p>
        </w:tc>
        <w:tc>
          <w:tcPr>
            <w:tcW w:w="1165" w:type="dxa"/>
          </w:tcPr>
          <w:p w14:paraId="2313A502" w14:textId="77777777" w:rsidR="001A0B3A" w:rsidRDefault="001A0B3A" w:rsidP="006A1AF6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3AE12C5" w14:textId="77777777" w:rsidR="001A0B3A" w:rsidRDefault="001A0B3A" w:rsidP="006A1AF6">
            <w:pPr>
              <w:spacing w:before="60" w:after="60"/>
            </w:pPr>
            <w:r>
              <w:t>Options include:</w:t>
            </w:r>
          </w:p>
          <w:p w14:paraId="0812EFA1" w14:textId="75DB2E37" w:rsidR="001A0B3A" w:rsidRDefault="001A0B3A" w:rsidP="008B2CC9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lastRenderedPageBreak/>
              <w:t>Inactive (default)</w:t>
            </w:r>
          </w:p>
          <w:p w14:paraId="597FA1B8" w14:textId="77777777" w:rsidR="001A0B3A" w:rsidRPr="00941E0D" w:rsidRDefault="001A0B3A" w:rsidP="008B2CC9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Active</w:t>
            </w:r>
          </w:p>
        </w:tc>
        <w:tc>
          <w:tcPr>
            <w:tcW w:w="3080" w:type="dxa"/>
          </w:tcPr>
          <w:p w14:paraId="106BEC75" w14:textId="77777777" w:rsidR="001A0B3A" w:rsidRDefault="001A0B3A" w:rsidP="006A1AF6">
            <w:pPr>
              <w:spacing w:before="60" w:after="60"/>
            </w:pPr>
          </w:p>
        </w:tc>
      </w:tr>
      <w:tr w:rsidR="001A0B3A" w14:paraId="299C7996" w14:textId="77777777" w:rsidTr="006A1AF6">
        <w:tc>
          <w:tcPr>
            <w:tcW w:w="2025" w:type="dxa"/>
          </w:tcPr>
          <w:p w14:paraId="6AD07982" w14:textId="69AE43E1" w:rsidR="001A0B3A" w:rsidRDefault="001A0B3A" w:rsidP="001A0B3A">
            <w:pPr>
              <w:spacing w:before="60" w:after="60"/>
            </w:pPr>
            <w:r>
              <w:lastRenderedPageBreak/>
              <w:t>Is this workflow time-sensitive*</w:t>
            </w:r>
          </w:p>
        </w:tc>
        <w:tc>
          <w:tcPr>
            <w:tcW w:w="1165" w:type="dxa"/>
          </w:tcPr>
          <w:p w14:paraId="5AD261AB" w14:textId="4601A6C2" w:rsidR="001A0B3A" w:rsidRDefault="001A0B3A" w:rsidP="001A0B3A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0337E7D6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319FC688" w14:textId="687DD0A1" w:rsidR="007F39ED" w:rsidRDefault="007F39ED" w:rsidP="007F39ED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 w:rsidRPr="007F39ED">
              <w:t>Y</w:t>
            </w:r>
            <w:r>
              <w:t>es, deactivate this workflow on</w:t>
            </w:r>
          </w:p>
          <w:p w14:paraId="53F9B742" w14:textId="59901E14" w:rsidR="001A0B3A" w:rsidRPr="00941E0D" w:rsidRDefault="001A0B3A" w:rsidP="007F39ED">
            <w:pPr>
              <w:pStyle w:val="ListParagraph"/>
              <w:numPr>
                <w:ilvl w:val="0"/>
                <w:numId w:val="14"/>
              </w:numPr>
              <w:spacing w:before="60" w:after="60"/>
            </w:pPr>
            <w:r>
              <w:t>No</w:t>
            </w:r>
          </w:p>
        </w:tc>
        <w:tc>
          <w:tcPr>
            <w:tcW w:w="3080" w:type="dxa"/>
          </w:tcPr>
          <w:p w14:paraId="2DF84C86" w14:textId="77777777" w:rsidR="001A0B3A" w:rsidRDefault="001A0B3A" w:rsidP="001A0B3A">
            <w:pPr>
              <w:spacing w:before="60" w:after="60"/>
            </w:pPr>
          </w:p>
        </w:tc>
      </w:tr>
      <w:tr w:rsidR="001A0B3A" w14:paraId="4B563848" w14:textId="77777777" w:rsidTr="006A1AF6">
        <w:tc>
          <w:tcPr>
            <w:tcW w:w="2025" w:type="dxa"/>
          </w:tcPr>
          <w:p w14:paraId="6283558B" w14:textId="6AEC1B9C" w:rsidR="001A0B3A" w:rsidRDefault="001A0B3A" w:rsidP="001A0B3A">
            <w:pPr>
              <w:spacing w:before="60" w:after="60"/>
            </w:pPr>
            <w:r>
              <w:t>Inactivate workflow date</w:t>
            </w:r>
          </w:p>
        </w:tc>
        <w:tc>
          <w:tcPr>
            <w:tcW w:w="1165" w:type="dxa"/>
          </w:tcPr>
          <w:p w14:paraId="63758F55" w14:textId="5FD21956" w:rsidR="001A0B3A" w:rsidRDefault="001A0B3A" w:rsidP="001A0B3A">
            <w:pPr>
              <w:spacing w:before="60" w:after="60"/>
            </w:pPr>
            <w:r>
              <w:t>Date-picker</w:t>
            </w:r>
          </w:p>
        </w:tc>
        <w:tc>
          <w:tcPr>
            <w:tcW w:w="3080" w:type="dxa"/>
          </w:tcPr>
          <w:p w14:paraId="3008A7EA" w14:textId="6A97B212" w:rsidR="001A0B3A" w:rsidRPr="00941E0D" w:rsidRDefault="001A0B3A" w:rsidP="001A0B3A">
            <w:pPr>
              <w:spacing w:before="60" w:after="60"/>
            </w:pPr>
            <w:r>
              <w:t>Display adjacent to the radio button ‘Yes, inactivate the workflow on’</w:t>
            </w:r>
          </w:p>
        </w:tc>
        <w:tc>
          <w:tcPr>
            <w:tcW w:w="3080" w:type="dxa"/>
          </w:tcPr>
          <w:p w14:paraId="571E9565" w14:textId="657E0E7C" w:rsidR="001A0B3A" w:rsidRDefault="001A0B3A" w:rsidP="001A0B3A">
            <w:pPr>
              <w:spacing w:before="60" w:after="60"/>
            </w:pPr>
            <w:r>
              <w:t>Required if radio button ‘</w:t>
            </w:r>
            <w:r w:rsidR="007F39ED" w:rsidRPr="007F39ED">
              <w:t>Yes, deactivate this workflow on</w:t>
            </w:r>
            <w:r w:rsidR="007F39ED">
              <w:t xml:space="preserve">’ </w:t>
            </w:r>
            <w:r>
              <w:t>is selected</w:t>
            </w:r>
          </w:p>
        </w:tc>
      </w:tr>
      <w:tr w:rsidR="001A0B3A" w14:paraId="2347495C" w14:textId="77777777" w:rsidTr="006A1AF6">
        <w:tc>
          <w:tcPr>
            <w:tcW w:w="2025" w:type="dxa"/>
          </w:tcPr>
          <w:p w14:paraId="403DC340" w14:textId="32A9810E" w:rsidR="001A0B3A" w:rsidRDefault="001A0B3A" w:rsidP="001A0B3A">
            <w:pPr>
              <w:spacing w:before="60" w:after="60"/>
            </w:pPr>
            <w:r w:rsidRPr="001A0B3A">
              <w:t>Can a Contact comple</w:t>
            </w:r>
            <w:r>
              <w:t>te this workflow more than once*</w:t>
            </w:r>
          </w:p>
        </w:tc>
        <w:tc>
          <w:tcPr>
            <w:tcW w:w="1165" w:type="dxa"/>
          </w:tcPr>
          <w:p w14:paraId="1C78355C" w14:textId="0AB5D541" w:rsidR="001A0B3A" w:rsidRDefault="001A0B3A" w:rsidP="001A0B3A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7CC2C6EC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57A1BCE0" w14:textId="77777777" w:rsidR="001A0B3A" w:rsidRDefault="001A0B3A" w:rsidP="008B2CC9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 w:rsidRPr="001A0B3A">
              <w:t>Yes, anytime conditions are met</w:t>
            </w:r>
          </w:p>
          <w:p w14:paraId="4AA3CC5C" w14:textId="485A460B" w:rsidR="001A0B3A" w:rsidRPr="00941E0D" w:rsidRDefault="001A0B3A" w:rsidP="008B2CC9">
            <w:pPr>
              <w:pStyle w:val="ListParagraph"/>
              <w:numPr>
                <w:ilvl w:val="0"/>
                <w:numId w:val="15"/>
              </w:numPr>
              <w:spacing w:before="60" w:after="60"/>
            </w:pPr>
            <w:r w:rsidRPr="001A0B3A">
              <w:t>No, just one time</w:t>
            </w:r>
          </w:p>
        </w:tc>
        <w:tc>
          <w:tcPr>
            <w:tcW w:w="3080" w:type="dxa"/>
          </w:tcPr>
          <w:p w14:paraId="08E3B945" w14:textId="77777777" w:rsidR="001A0B3A" w:rsidRDefault="001A0B3A" w:rsidP="001A0B3A">
            <w:pPr>
              <w:spacing w:before="60" w:after="60"/>
            </w:pPr>
          </w:p>
        </w:tc>
      </w:tr>
      <w:tr w:rsidR="001A0B3A" w14:paraId="613F61C0" w14:textId="77777777" w:rsidTr="006A1AF6">
        <w:tc>
          <w:tcPr>
            <w:tcW w:w="2025" w:type="dxa"/>
          </w:tcPr>
          <w:p w14:paraId="4F7B0926" w14:textId="4EA1AE04" w:rsidR="001A0B3A" w:rsidRDefault="001A0B3A" w:rsidP="001A0B3A">
            <w:pPr>
              <w:spacing w:before="60" w:after="60"/>
            </w:pPr>
            <w:r w:rsidRPr="001A0B3A">
              <w:t>Can a Contact be enrolled in this workf</w:t>
            </w:r>
            <w:r>
              <w:t>low and others at the same time*</w:t>
            </w:r>
          </w:p>
        </w:tc>
        <w:tc>
          <w:tcPr>
            <w:tcW w:w="1165" w:type="dxa"/>
          </w:tcPr>
          <w:p w14:paraId="3E1ACEC5" w14:textId="2B0EF9A7" w:rsidR="001A0B3A" w:rsidRDefault="001A0B3A" w:rsidP="001A0B3A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788C4206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7A4FD547" w14:textId="77777777" w:rsidR="001A0B3A" w:rsidRDefault="001A0B3A" w:rsidP="008B2CC9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 w:rsidRPr="001A0B3A">
              <w:t>Yes, the Contact can be in other workflows</w:t>
            </w:r>
          </w:p>
          <w:p w14:paraId="7D4B3432" w14:textId="61303C9D" w:rsidR="001A0B3A" w:rsidRDefault="001A0B3A" w:rsidP="008B2CC9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 w:rsidRPr="001A0B3A">
              <w:t xml:space="preserve">No, </w:t>
            </w:r>
            <w:r w:rsidR="007F39ED">
              <w:t>remove</w:t>
            </w:r>
            <w:r w:rsidRPr="001A0B3A">
              <w:t xml:space="preserve"> the Contact from all workflows</w:t>
            </w:r>
          </w:p>
          <w:p w14:paraId="257B3ED9" w14:textId="3725D633" w:rsidR="001A0B3A" w:rsidRPr="00941E0D" w:rsidRDefault="007F39ED" w:rsidP="007F39ED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 w:rsidRPr="007F39ED">
              <w:t>No, remo</w:t>
            </w:r>
            <w:r>
              <w:t>ve Contact from these workflows</w:t>
            </w:r>
          </w:p>
        </w:tc>
        <w:tc>
          <w:tcPr>
            <w:tcW w:w="3080" w:type="dxa"/>
          </w:tcPr>
          <w:p w14:paraId="0426D829" w14:textId="77777777" w:rsidR="001A0B3A" w:rsidRDefault="001A0B3A" w:rsidP="001A0B3A">
            <w:pPr>
              <w:spacing w:before="60" w:after="60"/>
            </w:pPr>
          </w:p>
        </w:tc>
      </w:tr>
      <w:tr w:rsidR="001A0B3A" w14:paraId="27F031E6" w14:textId="77777777" w:rsidTr="006A1AF6">
        <w:tc>
          <w:tcPr>
            <w:tcW w:w="2025" w:type="dxa"/>
          </w:tcPr>
          <w:p w14:paraId="3DB49695" w14:textId="0E7F8BA7" w:rsidR="001A0B3A" w:rsidRDefault="007F39ED" w:rsidP="001A0B3A">
            <w:pPr>
              <w:spacing w:before="60" w:after="60"/>
            </w:pPr>
            <w:r>
              <w:t>Remove</w:t>
            </w:r>
            <w:r w:rsidR="001A0B3A" w:rsidRPr="001A0B3A">
              <w:t xml:space="preserve"> from workflows</w:t>
            </w:r>
          </w:p>
        </w:tc>
        <w:tc>
          <w:tcPr>
            <w:tcW w:w="1165" w:type="dxa"/>
          </w:tcPr>
          <w:p w14:paraId="54019663" w14:textId="037A3571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9015320" w14:textId="77777777" w:rsidR="001A0B3A" w:rsidRDefault="001A0B3A" w:rsidP="001A0B3A">
            <w:pPr>
              <w:spacing w:before="60" w:after="60"/>
            </w:pPr>
            <w:r>
              <w:t>Options include a list of workflows</w:t>
            </w:r>
          </w:p>
          <w:p w14:paraId="1DEB8A16" w14:textId="72DEDEE5" w:rsidR="001A0B3A" w:rsidRPr="00941E0D" w:rsidRDefault="001A0B3A" w:rsidP="001A0B3A">
            <w:pPr>
              <w:spacing w:before="60" w:after="60"/>
            </w:pPr>
            <w:r>
              <w:t>Allow user to select one or more options with checkboxes</w:t>
            </w:r>
          </w:p>
        </w:tc>
        <w:tc>
          <w:tcPr>
            <w:tcW w:w="3080" w:type="dxa"/>
          </w:tcPr>
          <w:p w14:paraId="701D1D0B" w14:textId="33CF3459" w:rsidR="001A0B3A" w:rsidRDefault="001A0B3A" w:rsidP="001A0B3A">
            <w:pPr>
              <w:spacing w:before="60" w:after="60"/>
            </w:pPr>
            <w:r>
              <w:t>Required if radio button ‘</w:t>
            </w:r>
            <w:r w:rsidR="007F39ED" w:rsidRPr="007F39ED">
              <w:t>No, remo</w:t>
            </w:r>
            <w:r w:rsidR="007F39ED">
              <w:t>ve Contact from these workflows</w:t>
            </w:r>
            <w:r>
              <w:t>’ is selected</w:t>
            </w:r>
          </w:p>
        </w:tc>
      </w:tr>
      <w:tr w:rsidR="001A0B3A" w14:paraId="7AC02B55" w14:textId="77777777" w:rsidTr="006A1AF6">
        <w:tc>
          <w:tcPr>
            <w:tcW w:w="9350" w:type="dxa"/>
            <w:gridSpan w:val="4"/>
          </w:tcPr>
          <w:p w14:paraId="754BDF3D" w14:textId="3AC23139" w:rsidR="001A0B3A" w:rsidRPr="00DC7E56" w:rsidRDefault="001A0B3A" w:rsidP="001A0B3A">
            <w:pPr>
              <w:spacing w:before="60" w:after="60"/>
              <w:rPr>
                <w:b/>
              </w:rPr>
            </w:pPr>
            <w:r w:rsidRPr="00DC7E56">
              <w:rPr>
                <w:b/>
              </w:rPr>
              <w:t>Trigger</w:t>
            </w:r>
          </w:p>
        </w:tc>
      </w:tr>
      <w:tr w:rsidR="001A0B3A" w14:paraId="431CE39F" w14:textId="77777777" w:rsidTr="003A0B53">
        <w:tc>
          <w:tcPr>
            <w:tcW w:w="2025" w:type="dxa"/>
          </w:tcPr>
          <w:p w14:paraId="6219C960" w14:textId="352C70DD" w:rsidR="001A0B3A" w:rsidRDefault="001A0B3A" w:rsidP="001A0B3A">
            <w:pPr>
              <w:spacing w:before="60" w:after="60"/>
            </w:pPr>
            <w:r w:rsidRPr="00DC7E56">
              <w:t>Start this Workflow when</w:t>
            </w:r>
            <w:r>
              <w:t>*</w:t>
            </w:r>
          </w:p>
        </w:tc>
        <w:tc>
          <w:tcPr>
            <w:tcW w:w="1165" w:type="dxa"/>
          </w:tcPr>
          <w:p w14:paraId="124F47B6" w14:textId="3149DB42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655388F2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50B99929" w14:textId="664E6205" w:rsidR="001A0B3A" w:rsidRPr="00941E0D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A Contact is in a SmartSearch</w:t>
            </w:r>
          </w:p>
          <w:p w14:paraId="68134230" w14:textId="77777777" w:rsidR="001A0B3A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A form is submitted</w:t>
            </w:r>
          </w:p>
          <w:p w14:paraId="72C0DB62" w14:textId="77777777" w:rsidR="001A0B3A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Lifecycle changes</w:t>
            </w:r>
          </w:p>
          <w:p w14:paraId="2FFEA0B0" w14:textId="77777777" w:rsidR="001A0B3A" w:rsidRDefault="001A0B3A" w:rsidP="008B2CC9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r>
              <w:t>Tags are applied</w:t>
            </w:r>
          </w:p>
          <w:p w14:paraId="3B452F06" w14:textId="77777777" w:rsidR="00C754AC" w:rsidRDefault="007F39ED">
            <w:pPr>
              <w:pStyle w:val="ListParagraph"/>
              <w:numPr>
                <w:ilvl w:val="0"/>
                <w:numId w:val="2"/>
              </w:numPr>
              <w:spacing w:before="60" w:after="60"/>
              <w:rPr>
                <w:ins w:id="26" w:author="Pavan Raja" w:date="2014-10-24T13:58:00Z"/>
              </w:rPr>
            </w:pPr>
            <w:r>
              <w:t>A Campaign is sent</w:t>
            </w:r>
          </w:p>
          <w:p w14:paraId="4A1D57CF" w14:textId="6B564B33" w:rsidR="009A4AA8" w:rsidRPr="00941E0D" w:rsidRDefault="009A4AA8" w:rsidP="00917BF7">
            <w:pPr>
              <w:pStyle w:val="ListParagraph"/>
              <w:numPr>
                <w:ilvl w:val="0"/>
                <w:numId w:val="2"/>
              </w:numPr>
              <w:spacing w:before="60" w:after="60"/>
            </w:pPr>
            <w:commentRangeStart w:id="27"/>
            <w:ins w:id="28" w:author="Pavan Raja" w:date="2014-10-24T13:58:00Z">
              <w:r w:rsidRPr="001235BE">
                <w:t>Opportunity Sta</w:t>
              </w:r>
              <w:r>
                <w:t>tus Change</w:t>
              </w:r>
              <w:commentRangeEnd w:id="27"/>
              <w:r>
                <w:rPr>
                  <w:rStyle w:val="CommentReference"/>
                </w:rPr>
                <w:commentReference w:id="27"/>
              </w:r>
            </w:ins>
          </w:p>
        </w:tc>
        <w:tc>
          <w:tcPr>
            <w:tcW w:w="3080" w:type="dxa"/>
          </w:tcPr>
          <w:p w14:paraId="62BE8C65" w14:textId="24EB1EBD" w:rsidR="00C754AC" w:rsidRDefault="00C754AC" w:rsidP="001A0B3A">
            <w:pPr>
              <w:spacing w:before="60" w:after="60"/>
            </w:pPr>
          </w:p>
        </w:tc>
      </w:tr>
      <w:tr w:rsidR="001A0B3A" w14:paraId="4073F8F1" w14:textId="77777777" w:rsidTr="003A0B53">
        <w:tc>
          <w:tcPr>
            <w:tcW w:w="2025" w:type="dxa"/>
          </w:tcPr>
          <w:p w14:paraId="4E1B9D16" w14:textId="59AF91B7" w:rsidR="001A0B3A" w:rsidRDefault="001A0B3A" w:rsidP="001A0B3A">
            <w:pPr>
              <w:spacing w:before="60" w:after="60"/>
            </w:pPr>
            <w:r>
              <w:t>SmartSearches</w:t>
            </w:r>
          </w:p>
        </w:tc>
        <w:tc>
          <w:tcPr>
            <w:tcW w:w="1165" w:type="dxa"/>
          </w:tcPr>
          <w:p w14:paraId="146638A6" w14:textId="77777777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3098021C" w14:textId="77777777" w:rsidR="001A0B3A" w:rsidRDefault="001A0B3A" w:rsidP="001A0B3A">
            <w:pPr>
              <w:spacing w:before="60" w:after="60"/>
            </w:pPr>
            <w:r>
              <w:t>Display if Trigger = ‘</w:t>
            </w:r>
            <w:r w:rsidRPr="003A0B53">
              <w:t>A Contact is in a SmartSearch</w:t>
            </w:r>
            <w:r>
              <w:t>’</w:t>
            </w:r>
          </w:p>
          <w:p w14:paraId="5295C2CA" w14:textId="77777777" w:rsidR="001A0B3A" w:rsidRDefault="001A0B3A" w:rsidP="001A0B3A">
            <w:pPr>
              <w:spacing w:before="60" w:after="60"/>
            </w:pPr>
            <w:r>
              <w:t>Options include all saved searches</w:t>
            </w:r>
          </w:p>
          <w:p w14:paraId="565E9852" w14:textId="77777777" w:rsidR="001A0B3A" w:rsidRPr="00941E0D" w:rsidRDefault="001A0B3A" w:rsidP="001A0B3A">
            <w:pPr>
              <w:spacing w:before="60" w:after="60"/>
            </w:pPr>
            <w:r>
              <w:t>Allow user to select one or more options with checkboxes</w:t>
            </w:r>
          </w:p>
        </w:tc>
        <w:tc>
          <w:tcPr>
            <w:tcW w:w="3080" w:type="dxa"/>
          </w:tcPr>
          <w:p w14:paraId="060672EF" w14:textId="77777777" w:rsidR="001A0B3A" w:rsidRDefault="001A0B3A" w:rsidP="001A0B3A">
            <w:pPr>
              <w:spacing w:before="60" w:after="60"/>
            </w:pPr>
          </w:p>
        </w:tc>
      </w:tr>
      <w:tr w:rsidR="001A0B3A" w14:paraId="23999886" w14:textId="77777777" w:rsidTr="006A1AF6">
        <w:tc>
          <w:tcPr>
            <w:tcW w:w="2025" w:type="dxa"/>
          </w:tcPr>
          <w:p w14:paraId="35229C67" w14:textId="68579E11" w:rsidR="001A0B3A" w:rsidRDefault="001A0B3A" w:rsidP="001A0B3A">
            <w:pPr>
              <w:spacing w:before="60" w:after="60"/>
            </w:pPr>
            <w:r>
              <w:t>Forms</w:t>
            </w:r>
          </w:p>
        </w:tc>
        <w:tc>
          <w:tcPr>
            <w:tcW w:w="1165" w:type="dxa"/>
          </w:tcPr>
          <w:p w14:paraId="0BD6EC1F" w14:textId="77777777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F2D066D" w14:textId="77777777" w:rsidR="001A0B3A" w:rsidRDefault="001A0B3A" w:rsidP="001A0B3A">
            <w:pPr>
              <w:spacing w:before="60" w:after="60"/>
            </w:pPr>
            <w:r>
              <w:t>Display if Trigger = ‘</w:t>
            </w:r>
            <w:r w:rsidRPr="003A0B53">
              <w:t>A form is submitted</w:t>
            </w:r>
            <w:r>
              <w:t>’</w:t>
            </w:r>
          </w:p>
          <w:p w14:paraId="0D5C6109" w14:textId="77777777" w:rsidR="001A0B3A" w:rsidRDefault="001A0B3A" w:rsidP="001A0B3A">
            <w:pPr>
              <w:spacing w:before="60" w:after="60"/>
            </w:pPr>
            <w:r>
              <w:lastRenderedPageBreak/>
              <w:t>Options include all active forms</w:t>
            </w:r>
          </w:p>
          <w:p w14:paraId="2C035D27" w14:textId="77777777" w:rsidR="001A0B3A" w:rsidRPr="00941E0D" w:rsidRDefault="001A0B3A" w:rsidP="001A0B3A">
            <w:pPr>
              <w:spacing w:before="60" w:after="60"/>
            </w:pPr>
            <w:r>
              <w:t>Allow user to select one or more options with checkboxes</w:t>
            </w:r>
          </w:p>
        </w:tc>
        <w:tc>
          <w:tcPr>
            <w:tcW w:w="3080" w:type="dxa"/>
          </w:tcPr>
          <w:p w14:paraId="18197491" w14:textId="77777777" w:rsidR="001A0B3A" w:rsidRDefault="001A0B3A" w:rsidP="001A0B3A">
            <w:pPr>
              <w:spacing w:before="60" w:after="60"/>
            </w:pPr>
          </w:p>
        </w:tc>
      </w:tr>
      <w:tr w:rsidR="001A0B3A" w14:paraId="3FAA1CA7" w14:textId="77777777" w:rsidTr="006A1AF6">
        <w:tc>
          <w:tcPr>
            <w:tcW w:w="2025" w:type="dxa"/>
          </w:tcPr>
          <w:p w14:paraId="416E5D5D" w14:textId="77777777" w:rsidR="001A0B3A" w:rsidRDefault="001A0B3A" w:rsidP="001A0B3A">
            <w:pPr>
              <w:spacing w:before="60" w:after="60"/>
            </w:pPr>
            <w:r>
              <w:lastRenderedPageBreak/>
              <w:t>Lifecycles</w:t>
            </w:r>
          </w:p>
        </w:tc>
        <w:tc>
          <w:tcPr>
            <w:tcW w:w="1165" w:type="dxa"/>
          </w:tcPr>
          <w:p w14:paraId="42007E3E" w14:textId="77777777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7F7F8FA" w14:textId="77777777" w:rsidR="001A0B3A" w:rsidRDefault="001A0B3A" w:rsidP="001A0B3A">
            <w:pPr>
              <w:spacing w:before="60" w:after="60"/>
            </w:pPr>
            <w:r>
              <w:t>Display if Trigger = ‘Lifecycle changes’</w:t>
            </w:r>
          </w:p>
          <w:p w14:paraId="6F174A3C" w14:textId="77777777" w:rsidR="001A0B3A" w:rsidRDefault="001A0B3A" w:rsidP="001A0B3A">
            <w:pPr>
              <w:spacing w:before="60" w:after="60"/>
            </w:pPr>
            <w:r>
              <w:t>Options include all Lifecycle</w:t>
            </w:r>
          </w:p>
          <w:p w14:paraId="6B87E192" w14:textId="77777777" w:rsidR="001A0B3A" w:rsidRPr="00941E0D" w:rsidRDefault="001A0B3A" w:rsidP="001A0B3A">
            <w:pPr>
              <w:spacing w:before="60" w:after="60"/>
            </w:pPr>
            <w:r>
              <w:t>User may select one value</w:t>
            </w:r>
          </w:p>
        </w:tc>
        <w:tc>
          <w:tcPr>
            <w:tcW w:w="3080" w:type="dxa"/>
          </w:tcPr>
          <w:p w14:paraId="56E58EF4" w14:textId="77777777" w:rsidR="001A0B3A" w:rsidRDefault="001A0B3A" w:rsidP="001A0B3A">
            <w:pPr>
              <w:spacing w:before="60" w:after="60"/>
            </w:pPr>
          </w:p>
        </w:tc>
      </w:tr>
      <w:tr w:rsidR="007F39ED" w14:paraId="3301103C" w14:textId="77777777" w:rsidTr="007F39ED">
        <w:tc>
          <w:tcPr>
            <w:tcW w:w="2025" w:type="dxa"/>
          </w:tcPr>
          <w:p w14:paraId="5B0E9A11" w14:textId="77777777" w:rsidR="007F39ED" w:rsidRDefault="007F39ED" w:rsidP="007F39ED">
            <w:pPr>
              <w:spacing w:before="60" w:after="60"/>
            </w:pPr>
            <w:r>
              <w:t>Tags</w:t>
            </w:r>
          </w:p>
        </w:tc>
        <w:tc>
          <w:tcPr>
            <w:tcW w:w="1165" w:type="dxa"/>
          </w:tcPr>
          <w:p w14:paraId="5A396D98" w14:textId="7777777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682E3DE1" w14:textId="77777777" w:rsidR="007F39ED" w:rsidRDefault="007F39ED" w:rsidP="007F39ED">
            <w:pPr>
              <w:spacing w:before="60" w:after="60"/>
            </w:pPr>
            <w:r>
              <w:t>Display if Trigger = ‘Tags are applied’</w:t>
            </w:r>
          </w:p>
          <w:p w14:paraId="5108BC86" w14:textId="77777777" w:rsidR="007F39ED" w:rsidRPr="00941E0D" w:rsidRDefault="007F39ED" w:rsidP="007F39ED">
            <w:pPr>
              <w:spacing w:before="60" w:after="60"/>
            </w:pPr>
            <w:commentRangeStart w:id="29"/>
            <w:r>
              <w:t>Use live-search pattern to return tags as the User types</w:t>
            </w:r>
            <w:commentRangeEnd w:id="29"/>
            <w:r>
              <w:rPr>
                <w:rStyle w:val="CommentReference"/>
              </w:rPr>
              <w:commentReference w:id="29"/>
            </w:r>
          </w:p>
        </w:tc>
        <w:tc>
          <w:tcPr>
            <w:tcW w:w="3080" w:type="dxa"/>
          </w:tcPr>
          <w:p w14:paraId="57354E13" w14:textId="77777777" w:rsidR="007F39ED" w:rsidRDefault="007F39ED" w:rsidP="007F39ED">
            <w:pPr>
              <w:spacing w:before="60" w:after="60"/>
            </w:pPr>
          </w:p>
        </w:tc>
      </w:tr>
      <w:tr w:rsidR="001A0B3A" w14:paraId="4C9F9223" w14:textId="77777777" w:rsidTr="003A0B53">
        <w:tc>
          <w:tcPr>
            <w:tcW w:w="2025" w:type="dxa"/>
          </w:tcPr>
          <w:p w14:paraId="476EB730" w14:textId="0A702B97" w:rsidR="001A0B3A" w:rsidRDefault="007F39ED" w:rsidP="001A0B3A">
            <w:pPr>
              <w:spacing w:before="60" w:after="60"/>
            </w:pPr>
            <w:r>
              <w:t>Campaigns</w:t>
            </w:r>
          </w:p>
        </w:tc>
        <w:tc>
          <w:tcPr>
            <w:tcW w:w="1165" w:type="dxa"/>
          </w:tcPr>
          <w:p w14:paraId="7D767A22" w14:textId="116F62BB" w:rsidR="001A0B3A" w:rsidRDefault="001A0B3A" w:rsidP="001A0B3A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538786A" w14:textId="65380C3C" w:rsidR="001A0B3A" w:rsidRPr="00941E0D" w:rsidRDefault="001A0B3A" w:rsidP="007F39ED">
            <w:pPr>
              <w:spacing w:before="60" w:after="60"/>
            </w:pPr>
            <w:r>
              <w:t>Display if Trigger = ‘</w:t>
            </w:r>
            <w:r w:rsidR="007F39ED">
              <w:t>A Campaign is sent’</w:t>
            </w:r>
          </w:p>
        </w:tc>
        <w:tc>
          <w:tcPr>
            <w:tcW w:w="3080" w:type="dxa"/>
          </w:tcPr>
          <w:p w14:paraId="22706356" w14:textId="77777777" w:rsidR="001A0B3A" w:rsidRDefault="001A0B3A" w:rsidP="001A0B3A">
            <w:pPr>
              <w:spacing w:before="60" w:after="60"/>
            </w:pPr>
          </w:p>
        </w:tc>
      </w:tr>
      <w:tr w:rsidR="001A4B02" w14:paraId="29F4DFD1" w14:textId="77777777" w:rsidTr="003A0B53">
        <w:trPr>
          <w:ins w:id="30" w:author="Pavan Raja" w:date="2014-10-24T13:59:00Z"/>
        </w:trPr>
        <w:tc>
          <w:tcPr>
            <w:tcW w:w="2025" w:type="dxa"/>
          </w:tcPr>
          <w:p w14:paraId="01F8CA80" w14:textId="77B6E1EC" w:rsidR="001A4B02" w:rsidRDefault="001A4B02" w:rsidP="001A0B3A">
            <w:pPr>
              <w:spacing w:before="60" w:after="60"/>
              <w:rPr>
                <w:ins w:id="31" w:author="Pavan Raja" w:date="2014-10-24T13:59:00Z"/>
              </w:rPr>
            </w:pPr>
            <w:commentRangeStart w:id="32"/>
            <w:ins w:id="33" w:author="Pavan Raja" w:date="2014-10-24T13:59:00Z">
              <w:r w:rsidRPr="001235BE">
                <w:t>Opportunity Sta</w:t>
              </w:r>
              <w:r>
                <w:t>tus Change</w:t>
              </w:r>
              <w:commentRangeEnd w:id="32"/>
              <w:r>
                <w:rPr>
                  <w:rStyle w:val="CommentReference"/>
                </w:rPr>
                <w:commentReference w:id="32"/>
              </w:r>
            </w:ins>
          </w:p>
        </w:tc>
        <w:tc>
          <w:tcPr>
            <w:tcW w:w="1165" w:type="dxa"/>
          </w:tcPr>
          <w:p w14:paraId="407D2F4C" w14:textId="4A99EFC5" w:rsidR="001A4B02" w:rsidRDefault="001A4B02" w:rsidP="001A0B3A">
            <w:pPr>
              <w:spacing w:before="60" w:after="60"/>
              <w:rPr>
                <w:ins w:id="34" w:author="Pavan Raja" w:date="2014-10-24T13:59:00Z"/>
              </w:rPr>
            </w:pPr>
            <w:ins w:id="35" w:author="Pavan Raja" w:date="2014-10-24T13:59:00Z">
              <w:r>
                <w:t>Dropdown</w:t>
              </w:r>
            </w:ins>
          </w:p>
        </w:tc>
        <w:tc>
          <w:tcPr>
            <w:tcW w:w="3080" w:type="dxa"/>
          </w:tcPr>
          <w:p w14:paraId="69FEEF8D" w14:textId="77777777" w:rsidR="001A4B02" w:rsidRDefault="001A4B02" w:rsidP="001A4B02">
            <w:pPr>
              <w:spacing w:before="60" w:after="60"/>
              <w:rPr>
                <w:ins w:id="36" w:author="Pavan Raja" w:date="2014-10-24T13:59:00Z"/>
              </w:rPr>
            </w:pPr>
            <w:ins w:id="37" w:author="Pavan Raja" w:date="2014-10-24T13:59:00Z">
              <w:r>
                <w:t>Display if Trigger = ‘Tags are applied’</w:t>
              </w:r>
            </w:ins>
          </w:p>
          <w:p w14:paraId="1D8C4331" w14:textId="5E04DC63" w:rsidR="001A4B02" w:rsidRDefault="00DF2C75" w:rsidP="007F39ED">
            <w:pPr>
              <w:spacing w:before="60" w:after="60"/>
              <w:rPr>
                <w:ins w:id="38" w:author="Pavan Raja" w:date="2014-10-24T13:59:00Z"/>
              </w:rPr>
            </w:pPr>
            <w:ins w:id="39" w:author="Pavan Raja" w:date="2014-10-24T15:51:00Z">
              <w:r>
                <w:t>Options include all Lifecycle Status.</w:t>
              </w:r>
            </w:ins>
          </w:p>
        </w:tc>
        <w:tc>
          <w:tcPr>
            <w:tcW w:w="3080" w:type="dxa"/>
          </w:tcPr>
          <w:p w14:paraId="28FA6B58" w14:textId="77777777" w:rsidR="001A4B02" w:rsidRDefault="001A4B02" w:rsidP="001A0B3A">
            <w:pPr>
              <w:spacing w:before="60" w:after="60"/>
              <w:rPr>
                <w:ins w:id="40" w:author="Pavan Raja" w:date="2014-10-24T13:59:00Z"/>
              </w:rPr>
            </w:pPr>
          </w:p>
        </w:tc>
      </w:tr>
      <w:tr w:rsidR="001A0B3A" w:rsidRPr="00F51878" w14:paraId="1444C054" w14:textId="77777777" w:rsidTr="006A1AF6">
        <w:tc>
          <w:tcPr>
            <w:tcW w:w="9350" w:type="dxa"/>
            <w:gridSpan w:val="4"/>
          </w:tcPr>
          <w:p w14:paraId="6DB6AE2C" w14:textId="3B955B80" w:rsidR="001A0B3A" w:rsidRPr="00F51878" w:rsidRDefault="001A0B3A" w:rsidP="001A0B3A">
            <w:pPr>
              <w:spacing w:before="60" w:after="60"/>
              <w:rPr>
                <w:b/>
              </w:rPr>
            </w:pPr>
            <w:r w:rsidRPr="00F51878">
              <w:rPr>
                <w:b/>
              </w:rPr>
              <w:t>Actions</w:t>
            </w:r>
          </w:p>
        </w:tc>
      </w:tr>
      <w:tr w:rsidR="001A0B3A" w14:paraId="1EC10415" w14:textId="77777777" w:rsidTr="003A0B53">
        <w:tc>
          <w:tcPr>
            <w:tcW w:w="2025" w:type="dxa"/>
          </w:tcPr>
          <w:p w14:paraId="7F284BFD" w14:textId="04F299BE" w:rsidR="001A0B3A" w:rsidRDefault="001A0B3A" w:rsidP="001A0B3A">
            <w:pPr>
              <w:spacing w:before="60" w:after="60"/>
            </w:pPr>
            <w:r>
              <w:t>Action*</w:t>
            </w:r>
          </w:p>
        </w:tc>
        <w:tc>
          <w:tcPr>
            <w:tcW w:w="1165" w:type="dxa"/>
          </w:tcPr>
          <w:p w14:paraId="47F8170E" w14:textId="2221B31A" w:rsidR="001A0B3A" w:rsidRDefault="001A0B3A" w:rsidP="001A0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FAFE463" w14:textId="77777777" w:rsidR="001A0B3A" w:rsidRDefault="001A0B3A" w:rsidP="001A0B3A">
            <w:pPr>
              <w:spacing w:before="60" w:after="60"/>
            </w:pPr>
            <w:r>
              <w:t>Options include:</w:t>
            </w:r>
          </w:p>
          <w:p w14:paraId="69D956FF" w14:textId="6FEC682B" w:rsidR="001A0B3A" w:rsidRDefault="007F39ED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Send a campaign</w:t>
            </w:r>
          </w:p>
          <w:p w14:paraId="6B5E4593" w14:textId="77777777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Set a timer</w:t>
            </w:r>
          </w:p>
          <w:p w14:paraId="09DA0FB3" w14:textId="77777777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Add a tag</w:t>
            </w:r>
          </w:p>
          <w:p w14:paraId="3FBA0645" w14:textId="77777777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Remove a tag</w:t>
            </w:r>
          </w:p>
          <w:p w14:paraId="3CABE24A" w14:textId="07592BE4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Adjust Lead Score</w:t>
            </w:r>
          </w:p>
          <w:p w14:paraId="047F0556" w14:textId="02F5773D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Change Lifecycle</w:t>
            </w:r>
          </w:p>
          <w:p w14:paraId="7F377255" w14:textId="1DEC157C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Update a field</w:t>
            </w:r>
          </w:p>
          <w:p w14:paraId="24F0A4F7" w14:textId="050103FB" w:rsidR="001A0B3A" w:rsidRDefault="001A0B3A" w:rsidP="008B2CC9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Assign to a User</w:t>
            </w:r>
          </w:p>
          <w:p w14:paraId="13994E87" w14:textId="235BA8B9" w:rsidR="001A6CF7" w:rsidRDefault="001A0B3A" w:rsidP="00917BF7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Notify a User or Team</w:t>
            </w:r>
          </w:p>
        </w:tc>
        <w:tc>
          <w:tcPr>
            <w:tcW w:w="3080" w:type="dxa"/>
          </w:tcPr>
          <w:p w14:paraId="7B664DBB" w14:textId="77777777" w:rsidR="001A0B3A" w:rsidRDefault="001A0B3A" w:rsidP="001A0B3A">
            <w:pPr>
              <w:spacing w:before="60" w:after="60"/>
            </w:pPr>
          </w:p>
        </w:tc>
      </w:tr>
      <w:tr w:rsidR="001A0B3A" w:rsidRPr="00D74114" w14:paraId="7129B9FD" w14:textId="77777777" w:rsidTr="006A1AF6">
        <w:tc>
          <w:tcPr>
            <w:tcW w:w="9350" w:type="dxa"/>
            <w:gridSpan w:val="4"/>
          </w:tcPr>
          <w:p w14:paraId="4D3E7C0C" w14:textId="4C538C7D" w:rsidR="001A0B3A" w:rsidRPr="00D74114" w:rsidRDefault="001A0B3A">
            <w:pPr>
              <w:spacing w:before="60" w:after="60"/>
              <w:rPr>
                <w:i/>
              </w:rPr>
            </w:pPr>
            <w:r>
              <w:rPr>
                <w:i/>
              </w:rPr>
              <w:t xml:space="preserve">Send </w:t>
            </w:r>
            <w:del w:id="41" w:author="Pavan Raja" w:date="2014-10-24T17:03:00Z">
              <w:r w:rsidDel="00917BF7">
                <w:rPr>
                  <w:i/>
                </w:rPr>
                <w:delText>an email</w:delText>
              </w:r>
            </w:del>
            <w:ins w:id="42" w:author="Pavan Raja" w:date="2014-10-24T17:03:00Z">
              <w:r w:rsidR="00917BF7">
                <w:rPr>
                  <w:i/>
                </w:rPr>
                <w:t>a Campaign</w:t>
              </w:r>
            </w:ins>
          </w:p>
        </w:tc>
      </w:tr>
      <w:tr w:rsidR="007F39ED" w14:paraId="3704883E" w14:textId="77777777" w:rsidTr="007F39ED">
        <w:tc>
          <w:tcPr>
            <w:tcW w:w="2025" w:type="dxa"/>
          </w:tcPr>
          <w:p w14:paraId="188905AC" w14:textId="77777777" w:rsidR="007F39ED" w:rsidRDefault="007F39ED" w:rsidP="007F39ED">
            <w:pPr>
              <w:spacing w:before="60" w:after="60"/>
            </w:pPr>
            <w:r>
              <w:t>Campaigns*</w:t>
            </w:r>
          </w:p>
        </w:tc>
        <w:tc>
          <w:tcPr>
            <w:tcW w:w="1165" w:type="dxa"/>
          </w:tcPr>
          <w:p w14:paraId="5BAB54D9" w14:textId="77777777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56E2FFF8" w14:textId="77777777" w:rsidR="007F39ED" w:rsidRDefault="007F39ED" w:rsidP="007F39ED">
            <w:pPr>
              <w:spacing w:before="60" w:after="60"/>
            </w:pPr>
            <w:r>
              <w:t>Options include all Campaigns</w:t>
            </w:r>
          </w:p>
          <w:p w14:paraId="5D829F97" w14:textId="77777777" w:rsidR="007F39ED" w:rsidRDefault="007F39ED" w:rsidP="007F39ED">
            <w:pPr>
              <w:spacing w:before="60" w:after="60"/>
            </w:pPr>
            <w:r>
              <w:t>User may select one value</w:t>
            </w:r>
          </w:p>
        </w:tc>
        <w:tc>
          <w:tcPr>
            <w:tcW w:w="3080" w:type="dxa"/>
          </w:tcPr>
          <w:p w14:paraId="77313D2B" w14:textId="77777777" w:rsidR="007F39ED" w:rsidRDefault="007F39ED" w:rsidP="007F39ED">
            <w:pPr>
              <w:spacing w:before="60" w:after="60"/>
            </w:pPr>
          </w:p>
        </w:tc>
      </w:tr>
      <w:tr w:rsidR="007F39ED" w14:paraId="4D9060C4" w14:textId="77777777" w:rsidTr="003A0B53">
        <w:tc>
          <w:tcPr>
            <w:tcW w:w="2025" w:type="dxa"/>
          </w:tcPr>
          <w:p w14:paraId="4BFE51E0" w14:textId="36DD1CF0" w:rsidR="007F39ED" w:rsidRDefault="007F39ED" w:rsidP="007F39ED">
            <w:pPr>
              <w:spacing w:before="60" w:after="60"/>
            </w:pPr>
            <w:r>
              <w:t>Links</w:t>
            </w:r>
          </w:p>
        </w:tc>
        <w:tc>
          <w:tcPr>
            <w:tcW w:w="1165" w:type="dxa"/>
          </w:tcPr>
          <w:p w14:paraId="7697CDF2" w14:textId="5BAC05F1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8DA8B68" w14:textId="4AC0C732" w:rsidR="007F39ED" w:rsidRDefault="007F39ED" w:rsidP="007F39ED">
            <w:pPr>
              <w:spacing w:before="60" w:after="60"/>
            </w:pPr>
            <w:r>
              <w:t>Options include all links in Campaigns</w:t>
            </w:r>
          </w:p>
          <w:p w14:paraId="38C4B95F" w14:textId="1CE0EE65" w:rsidR="007F39ED" w:rsidRDefault="007F39ED" w:rsidP="007F39ED">
            <w:pPr>
              <w:spacing w:before="60" w:after="60"/>
            </w:pPr>
            <w:r>
              <w:t>User may select multiple values</w:t>
            </w:r>
          </w:p>
        </w:tc>
        <w:tc>
          <w:tcPr>
            <w:tcW w:w="3080" w:type="dxa"/>
          </w:tcPr>
          <w:p w14:paraId="6E08401C" w14:textId="77777777" w:rsidR="007F39ED" w:rsidRDefault="007F39ED" w:rsidP="007F39ED">
            <w:pPr>
              <w:spacing w:before="60" w:after="60"/>
            </w:pPr>
          </w:p>
        </w:tc>
      </w:tr>
      <w:tr w:rsidR="007F39ED" w14:paraId="0BA76838" w14:textId="77777777" w:rsidTr="003A0B53">
        <w:tc>
          <w:tcPr>
            <w:tcW w:w="2025" w:type="dxa"/>
          </w:tcPr>
          <w:p w14:paraId="0F30D38D" w14:textId="3CF92E87" w:rsidR="007F39ED" w:rsidRDefault="007F39ED" w:rsidP="007F39ED">
            <w:pPr>
              <w:spacing w:before="60" w:after="60"/>
            </w:pPr>
            <w:r>
              <w:t>Link Actions</w:t>
            </w:r>
          </w:p>
        </w:tc>
        <w:tc>
          <w:tcPr>
            <w:tcW w:w="1165" w:type="dxa"/>
          </w:tcPr>
          <w:p w14:paraId="5F307986" w14:textId="2606DDFA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4DCE74AB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17CF1AE3" w14:textId="77777777" w:rsidR="007F39ED" w:rsidRDefault="007F39ED" w:rsidP="007F39E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Add a tag</w:t>
            </w:r>
          </w:p>
          <w:p w14:paraId="7F4747E9" w14:textId="77777777" w:rsidR="007F39ED" w:rsidRDefault="007F39ED" w:rsidP="007F39E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Remove a tag</w:t>
            </w:r>
          </w:p>
          <w:p w14:paraId="6C9EA07D" w14:textId="77777777" w:rsidR="007F39ED" w:rsidRDefault="007F39ED" w:rsidP="007F39E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Adjust Lead Score</w:t>
            </w:r>
          </w:p>
          <w:p w14:paraId="703B663A" w14:textId="77777777" w:rsidR="007F39ED" w:rsidRDefault="007F39ED" w:rsidP="007F39E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Update a field</w:t>
            </w:r>
          </w:p>
          <w:p w14:paraId="2BBC5C21" w14:textId="77777777" w:rsidR="007F39ED" w:rsidRDefault="007F39ED" w:rsidP="007F39ED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Notify a User or Team</w:t>
            </w:r>
          </w:p>
          <w:p w14:paraId="61B2F773" w14:textId="6038E29E" w:rsidR="007F39ED" w:rsidRDefault="00AB3F17" w:rsidP="007F39ED">
            <w:pPr>
              <w:spacing w:before="60" w:after="60"/>
            </w:pPr>
            <w:r>
              <w:lastRenderedPageBreak/>
              <w:t>User may select multiple</w:t>
            </w:r>
          </w:p>
        </w:tc>
        <w:tc>
          <w:tcPr>
            <w:tcW w:w="3080" w:type="dxa"/>
          </w:tcPr>
          <w:p w14:paraId="29CBD497" w14:textId="77777777" w:rsidR="007F39ED" w:rsidRDefault="007F39ED" w:rsidP="007F39ED">
            <w:pPr>
              <w:spacing w:before="60" w:after="60"/>
            </w:pPr>
          </w:p>
        </w:tc>
      </w:tr>
      <w:tr w:rsidR="007F39ED" w14:paraId="5793E8D9" w14:textId="77777777" w:rsidTr="006A1AF6">
        <w:tc>
          <w:tcPr>
            <w:tcW w:w="9350" w:type="dxa"/>
            <w:gridSpan w:val="4"/>
          </w:tcPr>
          <w:p w14:paraId="1DF4E8CE" w14:textId="7262E8C2" w:rsidR="007F39ED" w:rsidRPr="00D74114" w:rsidRDefault="007F39ED" w:rsidP="007F39ED">
            <w:pPr>
              <w:spacing w:before="60" w:after="60"/>
              <w:rPr>
                <w:i/>
              </w:rPr>
            </w:pPr>
            <w:r w:rsidRPr="00D74114">
              <w:rPr>
                <w:i/>
              </w:rPr>
              <w:lastRenderedPageBreak/>
              <w:t>Set a timer</w:t>
            </w:r>
          </w:p>
        </w:tc>
      </w:tr>
      <w:tr w:rsidR="007F39ED" w14:paraId="65B342F7" w14:textId="77777777" w:rsidTr="003A0B53">
        <w:tc>
          <w:tcPr>
            <w:tcW w:w="2025" w:type="dxa"/>
          </w:tcPr>
          <w:p w14:paraId="1F9C8FDD" w14:textId="398AC2FE" w:rsidR="007F39ED" w:rsidRDefault="007F39ED" w:rsidP="007F39ED">
            <w:pPr>
              <w:spacing w:before="60" w:after="60"/>
            </w:pPr>
            <w:r>
              <w:t>Set timer based on a*</w:t>
            </w:r>
          </w:p>
        </w:tc>
        <w:tc>
          <w:tcPr>
            <w:tcW w:w="1165" w:type="dxa"/>
          </w:tcPr>
          <w:p w14:paraId="5447D94A" w14:textId="295C7141" w:rsidR="007F39ED" w:rsidRDefault="007F39ED" w:rsidP="007F39ED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4F5B05E3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7562769B" w14:textId="77777777" w:rsidR="007F39ED" w:rsidRDefault="007F39ED" w:rsidP="007F39ED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Time delay</w:t>
            </w:r>
          </w:p>
          <w:p w14:paraId="7B8DB5F3" w14:textId="77777777" w:rsidR="007F39ED" w:rsidRDefault="007F39ED" w:rsidP="007F39ED">
            <w:pPr>
              <w:pStyle w:val="ListParagraph"/>
              <w:numPr>
                <w:ilvl w:val="0"/>
                <w:numId w:val="6"/>
              </w:numPr>
              <w:spacing w:before="60" w:after="60"/>
              <w:rPr>
                <w:ins w:id="43" w:author="Pavan Raja" w:date="2014-10-22T15:41:00Z"/>
              </w:rPr>
            </w:pPr>
            <w:r>
              <w:t>Date</w:t>
            </w:r>
          </w:p>
          <w:p w14:paraId="6367DB13" w14:textId="068A17B4" w:rsidR="00062B6F" w:rsidRDefault="00062B6F" w:rsidP="007F39ED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commentRangeStart w:id="44"/>
            <w:ins w:id="45" w:author="Pavan Raja" w:date="2014-10-22T15:41:00Z">
              <w:r>
                <w:t>Week</w:t>
              </w:r>
            </w:ins>
            <w:commentRangeEnd w:id="44"/>
            <w:ins w:id="46" w:author="Pavan Raja" w:date="2014-10-24T17:03:00Z">
              <w:r w:rsidR="000E2CFB">
                <w:rPr>
                  <w:rStyle w:val="CommentReference"/>
                </w:rPr>
                <w:commentReference w:id="44"/>
              </w:r>
            </w:ins>
          </w:p>
        </w:tc>
        <w:tc>
          <w:tcPr>
            <w:tcW w:w="3080" w:type="dxa"/>
          </w:tcPr>
          <w:p w14:paraId="224C5706" w14:textId="77777777" w:rsidR="007F39ED" w:rsidRDefault="007F39ED" w:rsidP="007F39ED">
            <w:pPr>
              <w:spacing w:before="60" w:after="60"/>
            </w:pPr>
          </w:p>
        </w:tc>
      </w:tr>
      <w:tr w:rsidR="007F39ED" w14:paraId="57E12577" w14:textId="77777777" w:rsidTr="003A0B53">
        <w:tc>
          <w:tcPr>
            <w:tcW w:w="2025" w:type="dxa"/>
          </w:tcPr>
          <w:p w14:paraId="5AC9E384" w14:textId="736720C6" w:rsidR="007F39ED" w:rsidRPr="00EC3F1B" w:rsidRDefault="007F39ED" w:rsidP="007F39ED">
            <w:pPr>
              <w:spacing w:before="60" w:after="60"/>
            </w:pPr>
            <w:r>
              <w:t>Wait at least</w:t>
            </w:r>
          </w:p>
        </w:tc>
        <w:tc>
          <w:tcPr>
            <w:tcW w:w="1165" w:type="dxa"/>
          </w:tcPr>
          <w:p w14:paraId="0E2A20E3" w14:textId="56614503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13C6774" w14:textId="11F5ADB6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</w:tc>
        <w:tc>
          <w:tcPr>
            <w:tcW w:w="3080" w:type="dxa"/>
          </w:tcPr>
          <w:p w14:paraId="29690175" w14:textId="3C699C6D" w:rsidR="007F39ED" w:rsidRDefault="007F39ED" w:rsidP="007F39ED">
            <w:pPr>
              <w:spacing w:before="60" w:after="60"/>
            </w:pPr>
            <w:r>
              <w:t>Numeric</w:t>
            </w:r>
          </w:p>
          <w:p w14:paraId="05598F75" w14:textId="0867F4C1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56116577" w14:textId="77777777" w:rsidTr="003A0B53">
        <w:tc>
          <w:tcPr>
            <w:tcW w:w="2025" w:type="dxa"/>
          </w:tcPr>
          <w:p w14:paraId="72F828EA" w14:textId="7C6B9384" w:rsidR="007F39ED" w:rsidRPr="00EC3F1B" w:rsidRDefault="007F39ED" w:rsidP="007F39ED">
            <w:pPr>
              <w:spacing w:before="60" w:after="60"/>
            </w:pPr>
            <w:r>
              <w:t>Period</w:t>
            </w:r>
          </w:p>
        </w:tc>
        <w:tc>
          <w:tcPr>
            <w:tcW w:w="1165" w:type="dxa"/>
          </w:tcPr>
          <w:p w14:paraId="35468821" w14:textId="1AFAF825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8BC8CAA" w14:textId="77777777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  <w:p w14:paraId="646D191E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4869790D" w14:textId="77777777" w:rsidR="007F39ED" w:rsidRDefault="007F39ED" w:rsidP="007F39ED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Minutes</w:t>
            </w:r>
          </w:p>
          <w:p w14:paraId="1155C9CF" w14:textId="77777777" w:rsidR="007F39ED" w:rsidRDefault="007F39ED" w:rsidP="007F39ED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Hours</w:t>
            </w:r>
          </w:p>
          <w:p w14:paraId="232BB4C3" w14:textId="77777777" w:rsidR="007F39ED" w:rsidRDefault="007F39ED" w:rsidP="007F39ED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Days</w:t>
            </w:r>
          </w:p>
          <w:p w14:paraId="5EC256E8" w14:textId="77777777" w:rsidR="007F39ED" w:rsidRDefault="007F39ED" w:rsidP="007F39ED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Weeks</w:t>
            </w:r>
          </w:p>
          <w:p w14:paraId="6DE11BD9" w14:textId="608CF9B7" w:rsidR="007F39ED" w:rsidRDefault="007F39ED" w:rsidP="007F39ED">
            <w:pPr>
              <w:pStyle w:val="ListParagraph"/>
              <w:numPr>
                <w:ilvl w:val="0"/>
                <w:numId w:val="7"/>
              </w:numPr>
              <w:spacing w:before="60" w:after="60"/>
            </w:pPr>
            <w:r>
              <w:t>Months</w:t>
            </w:r>
          </w:p>
        </w:tc>
        <w:tc>
          <w:tcPr>
            <w:tcW w:w="3080" w:type="dxa"/>
          </w:tcPr>
          <w:p w14:paraId="6FF64712" w14:textId="4271276D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65514C69" w14:textId="77777777" w:rsidTr="003A0B53">
        <w:tc>
          <w:tcPr>
            <w:tcW w:w="2025" w:type="dxa"/>
          </w:tcPr>
          <w:p w14:paraId="3E54C7CC" w14:textId="643C6E09" w:rsidR="007F39ED" w:rsidRPr="00EC3F1B" w:rsidRDefault="007F39ED" w:rsidP="007F39ED">
            <w:pPr>
              <w:spacing w:before="60" w:after="60"/>
            </w:pPr>
            <w:r>
              <w:t>Run on</w:t>
            </w:r>
          </w:p>
        </w:tc>
        <w:tc>
          <w:tcPr>
            <w:tcW w:w="1165" w:type="dxa"/>
          </w:tcPr>
          <w:p w14:paraId="5581B347" w14:textId="6E03A260" w:rsidR="007F39ED" w:rsidRDefault="007F39ED" w:rsidP="007F39ED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527B61BC" w14:textId="77777777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  <w:p w14:paraId="62614B14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09A5970A" w14:textId="77777777" w:rsidR="007F39ED" w:rsidRDefault="007F39ED" w:rsidP="007F39ED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Any day</w:t>
            </w:r>
          </w:p>
          <w:p w14:paraId="6BC78049" w14:textId="3A3AD0F6" w:rsidR="007F39ED" w:rsidRDefault="007F39ED" w:rsidP="007F39ED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Weekdays</w:t>
            </w:r>
          </w:p>
        </w:tc>
        <w:tc>
          <w:tcPr>
            <w:tcW w:w="3080" w:type="dxa"/>
          </w:tcPr>
          <w:p w14:paraId="5F915406" w14:textId="0A026B99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62CDD1D6" w14:textId="77777777" w:rsidTr="003A0B53">
        <w:tc>
          <w:tcPr>
            <w:tcW w:w="2025" w:type="dxa"/>
          </w:tcPr>
          <w:p w14:paraId="095D1D1E" w14:textId="7D6F4913" w:rsidR="007F39ED" w:rsidRPr="00EC3F1B" w:rsidRDefault="007F39ED" w:rsidP="007F39ED">
            <w:pPr>
              <w:spacing w:before="60" w:after="60"/>
            </w:pPr>
            <w:r>
              <w:t>Run at</w:t>
            </w:r>
          </w:p>
        </w:tc>
        <w:tc>
          <w:tcPr>
            <w:tcW w:w="1165" w:type="dxa"/>
          </w:tcPr>
          <w:p w14:paraId="5432BA66" w14:textId="31536AB2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3925C53B" w14:textId="5AEF3615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</w:tc>
        <w:tc>
          <w:tcPr>
            <w:tcW w:w="3080" w:type="dxa"/>
          </w:tcPr>
          <w:p w14:paraId="19E68EBF" w14:textId="77777777" w:rsidR="007F39ED" w:rsidRDefault="007F39ED" w:rsidP="007F39ED">
            <w:pPr>
              <w:spacing w:before="60" w:after="60"/>
            </w:pPr>
            <w:r>
              <w:t>Time</w:t>
            </w:r>
          </w:p>
          <w:p w14:paraId="790C2AAB" w14:textId="3CFEF7C6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325A957C" w14:textId="77777777" w:rsidTr="006A1AF6">
        <w:tc>
          <w:tcPr>
            <w:tcW w:w="2025" w:type="dxa"/>
          </w:tcPr>
          <w:p w14:paraId="21C0E1D4" w14:textId="77777777" w:rsidR="007F39ED" w:rsidRPr="00EC3F1B" w:rsidRDefault="007F39ED" w:rsidP="007F39ED">
            <w:pPr>
              <w:spacing w:before="60" w:after="60"/>
            </w:pPr>
            <w:r>
              <w:t>Run on</w:t>
            </w:r>
          </w:p>
        </w:tc>
        <w:tc>
          <w:tcPr>
            <w:tcW w:w="1165" w:type="dxa"/>
          </w:tcPr>
          <w:p w14:paraId="7FA4570E" w14:textId="77777777" w:rsidR="007F39ED" w:rsidRDefault="007F39ED" w:rsidP="007F39ED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5EACBA81" w14:textId="77777777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  <w:p w14:paraId="237BE1F9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6298D1A4" w14:textId="77777777" w:rsidR="007F39ED" w:rsidRDefault="007F39ED" w:rsidP="007F39ED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Any day</w:t>
            </w:r>
          </w:p>
          <w:p w14:paraId="1BAF65A9" w14:textId="77777777" w:rsidR="007F39ED" w:rsidRDefault="007F39ED" w:rsidP="007F39ED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Weekdays</w:t>
            </w:r>
          </w:p>
        </w:tc>
        <w:tc>
          <w:tcPr>
            <w:tcW w:w="3080" w:type="dxa"/>
          </w:tcPr>
          <w:p w14:paraId="32DBB925" w14:textId="1C743E39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7F39ED" w14:paraId="1C951D5D" w14:textId="77777777" w:rsidTr="003A0B53">
        <w:tc>
          <w:tcPr>
            <w:tcW w:w="2025" w:type="dxa"/>
          </w:tcPr>
          <w:p w14:paraId="75E70BE1" w14:textId="39395F73" w:rsidR="007F39ED" w:rsidRPr="00EC3F1B" w:rsidRDefault="007F39ED" w:rsidP="007F39ED">
            <w:pPr>
              <w:spacing w:before="60" w:after="60"/>
            </w:pPr>
            <w:r>
              <w:t xml:space="preserve">Run on </w:t>
            </w:r>
          </w:p>
        </w:tc>
        <w:tc>
          <w:tcPr>
            <w:tcW w:w="1165" w:type="dxa"/>
          </w:tcPr>
          <w:p w14:paraId="3BBFB5E4" w14:textId="298B07D2" w:rsidR="007F39ED" w:rsidRDefault="007F39ED" w:rsidP="007F39ED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3440EF09" w14:textId="209CC4DF" w:rsidR="007F39ED" w:rsidRDefault="007F39ED" w:rsidP="007F39ED">
            <w:pPr>
              <w:spacing w:before="60" w:after="60"/>
            </w:pPr>
            <w:r>
              <w:t>Display if ‘Set timer based on a’ = ‘Date’</w:t>
            </w:r>
          </w:p>
          <w:p w14:paraId="150DA388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6BD53CB7" w14:textId="77777777" w:rsidR="007F39ED" w:rsidRDefault="007F39ED" w:rsidP="007F39ED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A date</w:t>
            </w:r>
          </w:p>
          <w:p w14:paraId="44B1CF1C" w14:textId="080E50F6" w:rsidR="007F39ED" w:rsidRDefault="007F39ED" w:rsidP="007F39ED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Between dates</w:t>
            </w:r>
          </w:p>
        </w:tc>
        <w:tc>
          <w:tcPr>
            <w:tcW w:w="3080" w:type="dxa"/>
          </w:tcPr>
          <w:p w14:paraId="7463327F" w14:textId="06E15130" w:rsidR="007F39ED" w:rsidRDefault="007F39ED" w:rsidP="007F39ED">
            <w:pPr>
              <w:spacing w:before="60" w:after="60"/>
            </w:pPr>
            <w:r>
              <w:t>Required if radio button ‘Date’ is selected</w:t>
            </w:r>
          </w:p>
        </w:tc>
      </w:tr>
      <w:tr w:rsidR="007F39ED" w14:paraId="46D68914" w14:textId="77777777" w:rsidTr="003A0B53">
        <w:tc>
          <w:tcPr>
            <w:tcW w:w="2025" w:type="dxa"/>
          </w:tcPr>
          <w:p w14:paraId="3E758930" w14:textId="0A7E4789" w:rsidR="007F39ED" w:rsidRPr="00EC3F1B" w:rsidRDefault="007F39ED" w:rsidP="007F39ED">
            <w:pPr>
              <w:spacing w:before="60" w:after="60"/>
            </w:pPr>
            <w:r>
              <w:t>A date</w:t>
            </w:r>
          </w:p>
        </w:tc>
        <w:tc>
          <w:tcPr>
            <w:tcW w:w="1165" w:type="dxa"/>
          </w:tcPr>
          <w:p w14:paraId="3E1CC5F0" w14:textId="45914657" w:rsidR="007F39ED" w:rsidRDefault="007F39ED" w:rsidP="007F39ED">
            <w:pPr>
              <w:spacing w:before="60" w:after="60"/>
            </w:pPr>
            <w:r>
              <w:t>Date-picker</w:t>
            </w:r>
          </w:p>
        </w:tc>
        <w:tc>
          <w:tcPr>
            <w:tcW w:w="3080" w:type="dxa"/>
          </w:tcPr>
          <w:p w14:paraId="6F8F1938" w14:textId="40D3EA4D" w:rsidR="007F39ED" w:rsidRDefault="007F39ED" w:rsidP="007F39ED">
            <w:pPr>
              <w:spacing w:before="60" w:after="60"/>
            </w:pPr>
            <w:r>
              <w:t>Display if ‘Run on’ = ‘a date’</w:t>
            </w:r>
          </w:p>
          <w:p w14:paraId="70E2574F" w14:textId="5DB12E09" w:rsidR="007F39ED" w:rsidRDefault="007F39ED" w:rsidP="007F39ED">
            <w:pPr>
              <w:spacing w:before="60" w:after="60"/>
            </w:pPr>
            <w:r>
              <w:t>Select a single date to perform this step</w:t>
            </w:r>
          </w:p>
        </w:tc>
        <w:tc>
          <w:tcPr>
            <w:tcW w:w="3080" w:type="dxa"/>
          </w:tcPr>
          <w:p w14:paraId="363C6AB6" w14:textId="7CBC89F3" w:rsidR="007F39ED" w:rsidRDefault="007F39ED" w:rsidP="007F39ED">
            <w:pPr>
              <w:spacing w:before="60" w:after="60"/>
            </w:pPr>
            <w:r>
              <w:t>Required if radio button ‘Date’ is selected and radio button ‘a date’ is selected</w:t>
            </w:r>
          </w:p>
        </w:tc>
      </w:tr>
      <w:tr w:rsidR="007F39ED" w14:paraId="5612E193" w14:textId="77777777" w:rsidTr="006A1AF6">
        <w:tc>
          <w:tcPr>
            <w:tcW w:w="2025" w:type="dxa"/>
          </w:tcPr>
          <w:p w14:paraId="08CFD3F2" w14:textId="0B535CF4" w:rsidR="007F39ED" w:rsidRPr="00EC3F1B" w:rsidRDefault="007F39ED" w:rsidP="007F39ED">
            <w:pPr>
              <w:spacing w:before="60" w:after="60"/>
            </w:pPr>
            <w:r>
              <w:lastRenderedPageBreak/>
              <w:t>Between dates</w:t>
            </w:r>
          </w:p>
        </w:tc>
        <w:tc>
          <w:tcPr>
            <w:tcW w:w="1165" w:type="dxa"/>
          </w:tcPr>
          <w:p w14:paraId="28028D62" w14:textId="1821B211" w:rsidR="007F39ED" w:rsidRDefault="007F39ED" w:rsidP="007F39ED">
            <w:pPr>
              <w:spacing w:before="60" w:after="60"/>
            </w:pPr>
            <w:r>
              <w:t>Date-pickers</w:t>
            </w:r>
          </w:p>
        </w:tc>
        <w:tc>
          <w:tcPr>
            <w:tcW w:w="3080" w:type="dxa"/>
          </w:tcPr>
          <w:p w14:paraId="04F6B15C" w14:textId="36A471DE" w:rsidR="007F39ED" w:rsidRDefault="007F39ED" w:rsidP="007F39ED">
            <w:pPr>
              <w:spacing w:before="60" w:after="60"/>
            </w:pPr>
            <w:r>
              <w:t>Display if ‘Run on’ = ‘between dates’</w:t>
            </w:r>
          </w:p>
          <w:p w14:paraId="06FED836" w14:textId="23B506FB" w:rsidR="007F39ED" w:rsidRDefault="007F39ED" w:rsidP="007F39ED">
            <w:pPr>
              <w:spacing w:before="60" w:after="60"/>
            </w:pPr>
            <w:r>
              <w:t>Select a date range to perform this step</w:t>
            </w:r>
          </w:p>
        </w:tc>
        <w:tc>
          <w:tcPr>
            <w:tcW w:w="3080" w:type="dxa"/>
          </w:tcPr>
          <w:p w14:paraId="79B95586" w14:textId="12788E5F" w:rsidR="007F39ED" w:rsidRDefault="007F39ED" w:rsidP="007F39ED">
            <w:pPr>
              <w:spacing w:before="60" w:after="60"/>
            </w:pPr>
            <w:r>
              <w:t>Required if radio button ‘Date’ is selected and radio button ‘between dates’ is selected</w:t>
            </w:r>
          </w:p>
        </w:tc>
      </w:tr>
      <w:tr w:rsidR="007F39ED" w14:paraId="256CC849" w14:textId="77777777" w:rsidTr="006A1AF6">
        <w:tc>
          <w:tcPr>
            <w:tcW w:w="2025" w:type="dxa"/>
          </w:tcPr>
          <w:p w14:paraId="1F214E89" w14:textId="77777777" w:rsidR="007F39ED" w:rsidRPr="00EC3F1B" w:rsidRDefault="007F39ED" w:rsidP="007F39ED">
            <w:pPr>
              <w:spacing w:before="60" w:after="60"/>
            </w:pPr>
            <w:r>
              <w:t>Run at</w:t>
            </w:r>
          </w:p>
        </w:tc>
        <w:tc>
          <w:tcPr>
            <w:tcW w:w="1165" w:type="dxa"/>
          </w:tcPr>
          <w:p w14:paraId="5BCEA852" w14:textId="7777777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21C47BA" w14:textId="77777777" w:rsidR="007F39ED" w:rsidRDefault="007F39ED" w:rsidP="007F39ED">
            <w:pPr>
              <w:spacing w:before="60" w:after="60"/>
            </w:pPr>
            <w:r>
              <w:t>Display if ‘Set timer based on a’ = ‘Time delay’</w:t>
            </w:r>
          </w:p>
        </w:tc>
        <w:tc>
          <w:tcPr>
            <w:tcW w:w="3080" w:type="dxa"/>
          </w:tcPr>
          <w:p w14:paraId="31F880AA" w14:textId="14CDBF40" w:rsidR="007F39ED" w:rsidRDefault="007F39ED" w:rsidP="007F39ED">
            <w:pPr>
              <w:spacing w:before="60" w:after="60"/>
            </w:pPr>
            <w:r>
              <w:t>Required if radio button ‘Time delay’ is selected</w:t>
            </w:r>
          </w:p>
        </w:tc>
      </w:tr>
      <w:tr w:rsidR="004218CC" w14:paraId="32ECCC6E" w14:textId="77777777" w:rsidTr="006A1AF6">
        <w:trPr>
          <w:ins w:id="47" w:author="Pavan Raja" w:date="2014-10-22T15:40:00Z"/>
        </w:trPr>
        <w:tc>
          <w:tcPr>
            <w:tcW w:w="2025" w:type="dxa"/>
          </w:tcPr>
          <w:p w14:paraId="71D7C66B" w14:textId="4D760B22" w:rsidR="004218CC" w:rsidRDefault="004218CC" w:rsidP="007F39ED">
            <w:pPr>
              <w:spacing w:before="60" w:after="60"/>
              <w:rPr>
                <w:ins w:id="48" w:author="Pavan Raja" w:date="2014-10-22T15:40:00Z"/>
              </w:rPr>
            </w:pPr>
            <w:commentRangeStart w:id="49"/>
            <w:ins w:id="50" w:author="Pavan Raja" w:date="2014-10-22T15:40:00Z">
              <w:r>
                <w:t>Run at</w:t>
              </w:r>
            </w:ins>
          </w:p>
        </w:tc>
        <w:tc>
          <w:tcPr>
            <w:tcW w:w="1165" w:type="dxa"/>
          </w:tcPr>
          <w:p w14:paraId="7DE3DB92" w14:textId="33637FBA" w:rsidR="004218CC" w:rsidRDefault="004218CC" w:rsidP="007F39ED">
            <w:pPr>
              <w:spacing w:before="60" w:after="60"/>
              <w:rPr>
                <w:ins w:id="51" w:author="Pavan Raja" w:date="2014-10-22T15:40:00Z"/>
              </w:rPr>
            </w:pPr>
            <w:ins w:id="52" w:author="Pavan Raja" w:date="2014-10-22T15:40:00Z">
              <w:r>
                <w:t>Checkbox</w:t>
              </w:r>
            </w:ins>
          </w:p>
        </w:tc>
        <w:tc>
          <w:tcPr>
            <w:tcW w:w="3080" w:type="dxa"/>
          </w:tcPr>
          <w:p w14:paraId="296B750A" w14:textId="3CD0CA73" w:rsidR="004218CC" w:rsidRDefault="004218CC">
            <w:pPr>
              <w:spacing w:before="60" w:after="60"/>
              <w:rPr>
                <w:ins w:id="53" w:author="Pavan Raja" w:date="2014-10-22T15:40:00Z"/>
              </w:rPr>
            </w:pPr>
            <w:ins w:id="54" w:author="Pavan Raja" w:date="2014-10-22T15:40:00Z">
              <w:r>
                <w:t>L</w:t>
              </w:r>
              <w:r w:rsidRPr="001235BE">
                <w:t>ist the days of the week</w:t>
              </w:r>
            </w:ins>
          </w:p>
        </w:tc>
        <w:tc>
          <w:tcPr>
            <w:tcW w:w="3080" w:type="dxa"/>
          </w:tcPr>
          <w:p w14:paraId="1A75C3FF" w14:textId="7ABC0192" w:rsidR="004218CC" w:rsidRDefault="004218CC">
            <w:pPr>
              <w:spacing w:before="60" w:after="60"/>
              <w:rPr>
                <w:ins w:id="55" w:author="Pavan Raja" w:date="2014-10-22T15:40:00Z"/>
              </w:rPr>
            </w:pPr>
            <w:ins w:id="56" w:author="Pavan Raja" w:date="2014-10-22T15:41:00Z">
              <w:r>
                <w:t>Required if radio button ‘Week’ is selected</w:t>
              </w:r>
            </w:ins>
            <w:commentRangeEnd w:id="49"/>
            <w:ins w:id="57" w:author="Pavan Raja" w:date="2014-10-22T15:42:00Z">
              <w:r w:rsidR="00F36586">
                <w:rPr>
                  <w:rStyle w:val="CommentReference"/>
                </w:rPr>
                <w:commentReference w:id="49"/>
              </w:r>
            </w:ins>
          </w:p>
        </w:tc>
      </w:tr>
      <w:tr w:rsidR="007F39ED" w14:paraId="45BD110E" w14:textId="77777777" w:rsidTr="006A1AF6">
        <w:tc>
          <w:tcPr>
            <w:tcW w:w="9350" w:type="dxa"/>
            <w:gridSpan w:val="4"/>
          </w:tcPr>
          <w:p w14:paraId="5A9FF669" w14:textId="209AF90F" w:rsidR="007F39ED" w:rsidRPr="003D590F" w:rsidRDefault="007F39ED" w:rsidP="007F39ED">
            <w:pPr>
              <w:spacing w:before="60" w:after="60"/>
              <w:rPr>
                <w:i/>
              </w:rPr>
            </w:pPr>
            <w:r w:rsidRPr="003D590F">
              <w:rPr>
                <w:i/>
              </w:rPr>
              <w:t>Add a tag</w:t>
            </w:r>
          </w:p>
        </w:tc>
      </w:tr>
      <w:tr w:rsidR="007F39ED" w14:paraId="080F0AA7" w14:textId="77777777" w:rsidTr="003A0B53">
        <w:tc>
          <w:tcPr>
            <w:tcW w:w="2025" w:type="dxa"/>
          </w:tcPr>
          <w:p w14:paraId="2F347ADE" w14:textId="342EC481" w:rsidR="007F39ED" w:rsidRDefault="007F39ED" w:rsidP="007F39ED">
            <w:pPr>
              <w:spacing w:before="60" w:after="60"/>
            </w:pPr>
            <w:r>
              <w:t>Tag(s) to add*</w:t>
            </w:r>
          </w:p>
        </w:tc>
        <w:tc>
          <w:tcPr>
            <w:tcW w:w="1165" w:type="dxa"/>
          </w:tcPr>
          <w:p w14:paraId="0B5A6075" w14:textId="7B3F042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253318C2" w14:textId="51E231F4" w:rsidR="007F39ED" w:rsidRDefault="007F39ED" w:rsidP="007F39ED">
            <w:pPr>
              <w:spacing w:before="60" w:after="60"/>
            </w:pPr>
            <w:r>
              <w:t>Use live-search to return tags as the user types</w:t>
            </w:r>
          </w:p>
        </w:tc>
        <w:tc>
          <w:tcPr>
            <w:tcW w:w="3080" w:type="dxa"/>
          </w:tcPr>
          <w:p w14:paraId="3449A36B" w14:textId="77777777" w:rsidR="007F39ED" w:rsidRDefault="007F39ED" w:rsidP="007F39ED">
            <w:pPr>
              <w:spacing w:before="60" w:after="60"/>
            </w:pPr>
          </w:p>
        </w:tc>
      </w:tr>
      <w:tr w:rsidR="007F39ED" w14:paraId="5118070A" w14:textId="77777777" w:rsidTr="006A1AF6">
        <w:tc>
          <w:tcPr>
            <w:tcW w:w="9350" w:type="dxa"/>
            <w:gridSpan w:val="4"/>
          </w:tcPr>
          <w:p w14:paraId="67981986" w14:textId="3470F229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Remove</w:t>
            </w:r>
            <w:r w:rsidRPr="003D590F">
              <w:rPr>
                <w:i/>
              </w:rPr>
              <w:t xml:space="preserve"> a tag</w:t>
            </w:r>
          </w:p>
        </w:tc>
      </w:tr>
      <w:tr w:rsidR="007F39ED" w14:paraId="1B7066C0" w14:textId="77777777" w:rsidTr="006A1AF6">
        <w:tc>
          <w:tcPr>
            <w:tcW w:w="2025" w:type="dxa"/>
          </w:tcPr>
          <w:p w14:paraId="09EA4959" w14:textId="013562EE" w:rsidR="007F39ED" w:rsidRDefault="007F39ED" w:rsidP="007F39ED">
            <w:pPr>
              <w:spacing w:before="60" w:after="60"/>
            </w:pPr>
            <w:r>
              <w:t>Tag(s) to remove*</w:t>
            </w:r>
          </w:p>
        </w:tc>
        <w:tc>
          <w:tcPr>
            <w:tcW w:w="1165" w:type="dxa"/>
          </w:tcPr>
          <w:p w14:paraId="7C0C9E17" w14:textId="7777777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B19D27E" w14:textId="77777777" w:rsidR="007F39ED" w:rsidRDefault="007F39ED" w:rsidP="007F39ED">
            <w:pPr>
              <w:spacing w:before="60" w:after="60"/>
            </w:pPr>
            <w:r>
              <w:t>Use live-search to return tags as the user types</w:t>
            </w:r>
          </w:p>
        </w:tc>
        <w:tc>
          <w:tcPr>
            <w:tcW w:w="3080" w:type="dxa"/>
          </w:tcPr>
          <w:p w14:paraId="78ACE23E" w14:textId="77777777" w:rsidR="007F39ED" w:rsidRDefault="007F39ED" w:rsidP="007F39ED">
            <w:pPr>
              <w:spacing w:before="60" w:after="60"/>
            </w:pPr>
          </w:p>
        </w:tc>
      </w:tr>
      <w:tr w:rsidR="007F39ED" w14:paraId="177C4E99" w14:textId="77777777" w:rsidTr="006A1AF6">
        <w:tc>
          <w:tcPr>
            <w:tcW w:w="9350" w:type="dxa"/>
            <w:gridSpan w:val="4"/>
          </w:tcPr>
          <w:p w14:paraId="68942C81" w14:textId="27E519D5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Adjust Lead Score</w:t>
            </w:r>
          </w:p>
        </w:tc>
      </w:tr>
      <w:tr w:rsidR="007F39ED" w14:paraId="429CD195" w14:textId="77777777" w:rsidTr="003A0B53">
        <w:tc>
          <w:tcPr>
            <w:tcW w:w="2025" w:type="dxa"/>
          </w:tcPr>
          <w:p w14:paraId="17C93183" w14:textId="782104AC" w:rsidR="007F39ED" w:rsidRDefault="007F39ED" w:rsidP="007F39ED">
            <w:pPr>
              <w:spacing w:before="60" w:after="60"/>
            </w:pPr>
            <w:r>
              <w:t>Lead Score points*</w:t>
            </w:r>
          </w:p>
        </w:tc>
        <w:tc>
          <w:tcPr>
            <w:tcW w:w="1165" w:type="dxa"/>
          </w:tcPr>
          <w:p w14:paraId="1C7D236B" w14:textId="6819A649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7C47586" w14:textId="3B0D349B" w:rsidR="007F39ED" w:rsidRDefault="007F39ED" w:rsidP="007F39ED">
            <w:pPr>
              <w:spacing w:before="60" w:after="60"/>
            </w:pPr>
          </w:p>
        </w:tc>
        <w:tc>
          <w:tcPr>
            <w:tcW w:w="3080" w:type="dxa"/>
          </w:tcPr>
          <w:p w14:paraId="77ACB1D6" w14:textId="77777777" w:rsidR="007F39ED" w:rsidRDefault="007F39ED" w:rsidP="007F39ED">
            <w:pPr>
              <w:spacing w:before="60" w:after="60"/>
            </w:pPr>
            <w:r>
              <w:t>Numeric</w:t>
            </w:r>
          </w:p>
          <w:p w14:paraId="16DD4B42" w14:textId="2F7F99E8" w:rsidR="007F39ED" w:rsidRDefault="007F39ED" w:rsidP="007F39ED">
            <w:pPr>
              <w:spacing w:before="60" w:after="60"/>
            </w:pPr>
            <w:r>
              <w:t>Positive or negative</w:t>
            </w:r>
          </w:p>
        </w:tc>
      </w:tr>
      <w:tr w:rsidR="007F39ED" w14:paraId="324113A8" w14:textId="77777777" w:rsidTr="006A1AF6">
        <w:tc>
          <w:tcPr>
            <w:tcW w:w="9350" w:type="dxa"/>
            <w:gridSpan w:val="4"/>
          </w:tcPr>
          <w:p w14:paraId="3FC2E111" w14:textId="248D2563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Change Lifecycle</w:t>
            </w:r>
          </w:p>
        </w:tc>
      </w:tr>
      <w:tr w:rsidR="007F39ED" w14:paraId="5218D3F9" w14:textId="77777777" w:rsidTr="006A1AF6">
        <w:tc>
          <w:tcPr>
            <w:tcW w:w="2025" w:type="dxa"/>
          </w:tcPr>
          <w:p w14:paraId="059BDCA4" w14:textId="25BD2DE1" w:rsidR="007F39ED" w:rsidRDefault="007F39ED" w:rsidP="007F39ED">
            <w:pPr>
              <w:spacing w:before="60" w:after="60"/>
            </w:pPr>
            <w:r>
              <w:t>Lifecycle*</w:t>
            </w:r>
          </w:p>
        </w:tc>
        <w:tc>
          <w:tcPr>
            <w:tcW w:w="1165" w:type="dxa"/>
          </w:tcPr>
          <w:p w14:paraId="476C336E" w14:textId="72CB429B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1CFDD11D" w14:textId="4747968F" w:rsidR="007F39ED" w:rsidRDefault="007F39ED" w:rsidP="007F39ED">
            <w:pPr>
              <w:spacing w:before="60" w:after="60"/>
            </w:pPr>
            <w:r>
              <w:t>Options include all Lifecycle values</w:t>
            </w:r>
          </w:p>
        </w:tc>
        <w:tc>
          <w:tcPr>
            <w:tcW w:w="3080" w:type="dxa"/>
          </w:tcPr>
          <w:p w14:paraId="1034BBE4" w14:textId="2067DA05" w:rsidR="007F39ED" w:rsidRDefault="007F39ED" w:rsidP="007F39ED">
            <w:pPr>
              <w:spacing w:before="60" w:after="60"/>
            </w:pPr>
          </w:p>
        </w:tc>
      </w:tr>
      <w:tr w:rsidR="007F39ED" w14:paraId="3CEE2CA2" w14:textId="77777777" w:rsidTr="006A1AF6">
        <w:tc>
          <w:tcPr>
            <w:tcW w:w="9350" w:type="dxa"/>
            <w:gridSpan w:val="4"/>
          </w:tcPr>
          <w:p w14:paraId="61BD7995" w14:textId="2CEFFC68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Update a Field</w:t>
            </w:r>
          </w:p>
        </w:tc>
      </w:tr>
      <w:tr w:rsidR="007F39ED" w14:paraId="5F9B0B66" w14:textId="77777777" w:rsidTr="006A1AF6">
        <w:tc>
          <w:tcPr>
            <w:tcW w:w="2025" w:type="dxa"/>
          </w:tcPr>
          <w:p w14:paraId="18332516" w14:textId="6595C543" w:rsidR="007F39ED" w:rsidRDefault="007F39ED" w:rsidP="007F39ED">
            <w:pPr>
              <w:spacing w:before="60" w:after="60"/>
            </w:pPr>
            <w:r>
              <w:t>Contact Fields*</w:t>
            </w:r>
          </w:p>
        </w:tc>
        <w:tc>
          <w:tcPr>
            <w:tcW w:w="1165" w:type="dxa"/>
          </w:tcPr>
          <w:p w14:paraId="7D22757C" w14:textId="5DAA2172" w:rsidR="007F39ED" w:rsidRDefault="007F39ED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E02149A" w14:textId="04F0E269" w:rsidR="007F39ED" w:rsidRDefault="007F39ED" w:rsidP="007F39ED">
            <w:pPr>
              <w:spacing w:before="60" w:after="60"/>
            </w:pPr>
            <w:r>
              <w:t>Options include all Contact fields</w:t>
            </w:r>
          </w:p>
        </w:tc>
        <w:tc>
          <w:tcPr>
            <w:tcW w:w="3080" w:type="dxa"/>
          </w:tcPr>
          <w:p w14:paraId="20DD29D8" w14:textId="77777777" w:rsidR="007F39ED" w:rsidRDefault="007F39ED" w:rsidP="007F39ED">
            <w:pPr>
              <w:spacing w:before="60" w:after="60"/>
            </w:pPr>
          </w:p>
        </w:tc>
      </w:tr>
      <w:tr w:rsidR="007F39ED" w:rsidRPr="008327D4" w14:paraId="30180529" w14:textId="77777777" w:rsidTr="003A0B53">
        <w:tc>
          <w:tcPr>
            <w:tcW w:w="2025" w:type="dxa"/>
          </w:tcPr>
          <w:p w14:paraId="0F7F78AC" w14:textId="3DBD81D8" w:rsidR="007F39ED" w:rsidRPr="008327D4" w:rsidRDefault="007F39ED" w:rsidP="007F39ED">
            <w:pPr>
              <w:spacing w:before="60" w:after="60"/>
            </w:pPr>
            <w:r>
              <w:t>Field Value*</w:t>
            </w:r>
          </w:p>
        </w:tc>
        <w:tc>
          <w:tcPr>
            <w:tcW w:w="1165" w:type="dxa"/>
          </w:tcPr>
          <w:p w14:paraId="2845209C" w14:textId="2F0E0411" w:rsidR="007F39ED" w:rsidRPr="008327D4" w:rsidRDefault="007F39ED" w:rsidP="007F39ED">
            <w:pPr>
              <w:spacing w:before="60" w:after="60"/>
            </w:pPr>
            <w:r>
              <w:t>Depends on Contact Field</w:t>
            </w:r>
          </w:p>
        </w:tc>
        <w:tc>
          <w:tcPr>
            <w:tcW w:w="3080" w:type="dxa"/>
          </w:tcPr>
          <w:p w14:paraId="7F00D2C1" w14:textId="3B1D50F3" w:rsidR="007F39ED" w:rsidRPr="008327D4" w:rsidRDefault="007F39ED" w:rsidP="007F39ED">
            <w:pPr>
              <w:spacing w:before="60" w:after="60"/>
            </w:pPr>
            <w:r>
              <w:t>Options depend upon the selected Contact Field</w:t>
            </w:r>
          </w:p>
        </w:tc>
        <w:tc>
          <w:tcPr>
            <w:tcW w:w="3080" w:type="dxa"/>
          </w:tcPr>
          <w:p w14:paraId="5DA222A5" w14:textId="77777777" w:rsidR="007F39ED" w:rsidRPr="008327D4" w:rsidRDefault="007F39ED" w:rsidP="007F39ED">
            <w:pPr>
              <w:spacing w:before="60" w:after="60"/>
            </w:pPr>
          </w:p>
        </w:tc>
      </w:tr>
      <w:tr w:rsidR="007F39ED" w14:paraId="2149C6CD" w14:textId="77777777" w:rsidTr="006A1AF6">
        <w:tc>
          <w:tcPr>
            <w:tcW w:w="9350" w:type="dxa"/>
            <w:gridSpan w:val="4"/>
          </w:tcPr>
          <w:p w14:paraId="3D3B26BC" w14:textId="77777777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Assign to User</w:t>
            </w:r>
          </w:p>
        </w:tc>
      </w:tr>
      <w:tr w:rsidR="007F39ED" w14:paraId="222E8810" w14:textId="77777777" w:rsidTr="006A1AF6">
        <w:tc>
          <w:tcPr>
            <w:tcW w:w="2025" w:type="dxa"/>
          </w:tcPr>
          <w:p w14:paraId="265C6B69" w14:textId="2A2B0187" w:rsidR="007F39ED" w:rsidRDefault="007F39ED" w:rsidP="007F39ED">
            <w:pPr>
              <w:spacing w:before="60" w:after="60"/>
            </w:pPr>
            <w:r>
              <w:t>Users*</w:t>
            </w:r>
          </w:p>
        </w:tc>
        <w:tc>
          <w:tcPr>
            <w:tcW w:w="1165" w:type="dxa"/>
          </w:tcPr>
          <w:p w14:paraId="429152D1" w14:textId="77777777" w:rsidR="007F39ED" w:rsidRDefault="007F39ED" w:rsidP="007F39ED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C22F431" w14:textId="77777777" w:rsidR="007F39ED" w:rsidRDefault="007F39ED" w:rsidP="007F39ED">
            <w:pPr>
              <w:spacing w:before="60" w:after="60"/>
            </w:pPr>
            <w:r>
              <w:t>Use live-search pattern to return values as the User types</w:t>
            </w:r>
          </w:p>
        </w:tc>
        <w:tc>
          <w:tcPr>
            <w:tcW w:w="3080" w:type="dxa"/>
          </w:tcPr>
          <w:p w14:paraId="43FED497" w14:textId="77777777" w:rsidR="007F39ED" w:rsidRDefault="007F39ED" w:rsidP="007F39ED">
            <w:pPr>
              <w:spacing w:before="60" w:after="60"/>
            </w:pPr>
          </w:p>
        </w:tc>
      </w:tr>
      <w:tr w:rsidR="007F39ED" w14:paraId="0BAE3954" w14:textId="77777777" w:rsidTr="006A1AF6">
        <w:tc>
          <w:tcPr>
            <w:tcW w:w="9350" w:type="dxa"/>
            <w:gridSpan w:val="4"/>
          </w:tcPr>
          <w:p w14:paraId="38395CE9" w14:textId="31B08A65" w:rsidR="007F39ED" w:rsidRPr="003D590F" w:rsidRDefault="007F39ED" w:rsidP="007F39ED">
            <w:pPr>
              <w:spacing w:before="60" w:after="60"/>
              <w:rPr>
                <w:i/>
              </w:rPr>
            </w:pPr>
            <w:r>
              <w:rPr>
                <w:i/>
              </w:rPr>
              <w:t>Notify a User or Team</w:t>
            </w:r>
          </w:p>
        </w:tc>
      </w:tr>
      <w:tr w:rsidR="007F39ED" w14:paraId="68A4BED6" w14:textId="77777777" w:rsidTr="006A1AF6">
        <w:tc>
          <w:tcPr>
            <w:tcW w:w="2025" w:type="dxa"/>
          </w:tcPr>
          <w:p w14:paraId="35DA0776" w14:textId="4EE66B83" w:rsidR="007F39ED" w:rsidRDefault="007F39ED" w:rsidP="007F39ED">
            <w:pPr>
              <w:spacing w:before="60" w:after="60"/>
            </w:pPr>
            <w:r>
              <w:t>Users and/or Team*</w:t>
            </w:r>
          </w:p>
        </w:tc>
        <w:tc>
          <w:tcPr>
            <w:tcW w:w="1165" w:type="dxa"/>
          </w:tcPr>
          <w:p w14:paraId="085CF956" w14:textId="05B8E1A2" w:rsidR="007F39ED" w:rsidRDefault="007F39ED" w:rsidP="007F39ED">
            <w:pPr>
              <w:spacing w:before="60" w:after="60"/>
            </w:pPr>
            <w:r>
              <w:t>Text area</w:t>
            </w:r>
          </w:p>
        </w:tc>
        <w:tc>
          <w:tcPr>
            <w:tcW w:w="3080" w:type="dxa"/>
          </w:tcPr>
          <w:p w14:paraId="71D605F2" w14:textId="77777777" w:rsidR="007F39ED" w:rsidRDefault="007F39ED" w:rsidP="007F39ED">
            <w:pPr>
              <w:spacing w:before="60" w:after="60"/>
            </w:pPr>
            <w:r>
              <w:t>Use live-search pattern to return values as the User types</w:t>
            </w:r>
          </w:p>
        </w:tc>
        <w:tc>
          <w:tcPr>
            <w:tcW w:w="3080" w:type="dxa"/>
          </w:tcPr>
          <w:p w14:paraId="3AAF0D79" w14:textId="77777777" w:rsidR="007F39ED" w:rsidRDefault="007F39ED" w:rsidP="007F39ED">
            <w:pPr>
              <w:spacing w:before="60" w:after="60"/>
            </w:pPr>
          </w:p>
        </w:tc>
      </w:tr>
      <w:tr w:rsidR="007F39ED" w14:paraId="722EBE78" w14:textId="77777777" w:rsidTr="003A0B53">
        <w:tc>
          <w:tcPr>
            <w:tcW w:w="2025" w:type="dxa"/>
          </w:tcPr>
          <w:p w14:paraId="47AC7C8D" w14:textId="064DE7BA" w:rsidR="007F39ED" w:rsidRPr="00EC3F1B" w:rsidRDefault="007F39ED" w:rsidP="007F39ED">
            <w:pPr>
              <w:spacing w:before="60" w:after="60"/>
            </w:pPr>
            <w:commentRangeStart w:id="58"/>
            <w:r>
              <w:t>Notify Account Executive</w:t>
            </w:r>
          </w:p>
        </w:tc>
        <w:tc>
          <w:tcPr>
            <w:tcW w:w="1165" w:type="dxa"/>
          </w:tcPr>
          <w:p w14:paraId="3F32FB13" w14:textId="75BF6DDC" w:rsidR="007F39ED" w:rsidRDefault="007F39ED" w:rsidP="007F39ED">
            <w:pPr>
              <w:spacing w:before="60" w:after="60"/>
            </w:pPr>
            <w:r>
              <w:t>Checkbox</w:t>
            </w:r>
          </w:p>
        </w:tc>
        <w:commentRangeEnd w:id="58"/>
        <w:tc>
          <w:tcPr>
            <w:tcW w:w="3080" w:type="dxa"/>
          </w:tcPr>
          <w:p w14:paraId="21D6D72E" w14:textId="77777777" w:rsidR="007F39ED" w:rsidRDefault="007F39ED" w:rsidP="007F39ED">
            <w:pPr>
              <w:spacing w:before="60" w:after="60"/>
            </w:pPr>
            <w:r>
              <w:rPr>
                <w:rStyle w:val="CommentReference"/>
              </w:rPr>
              <w:commentReference w:id="58"/>
            </w:r>
          </w:p>
        </w:tc>
        <w:tc>
          <w:tcPr>
            <w:tcW w:w="3080" w:type="dxa"/>
          </w:tcPr>
          <w:p w14:paraId="4A09B9EE" w14:textId="77777777" w:rsidR="007F39ED" w:rsidRDefault="007F39ED" w:rsidP="007F39ED">
            <w:pPr>
              <w:spacing w:before="60" w:after="60"/>
            </w:pPr>
          </w:p>
        </w:tc>
      </w:tr>
      <w:tr w:rsidR="007F39ED" w14:paraId="326F14CA" w14:textId="77777777" w:rsidTr="003A0B53">
        <w:tc>
          <w:tcPr>
            <w:tcW w:w="2025" w:type="dxa"/>
          </w:tcPr>
          <w:p w14:paraId="2EB0DD9A" w14:textId="78B767C3" w:rsidR="007F39ED" w:rsidRPr="00EC3F1B" w:rsidRDefault="007F39ED" w:rsidP="007F39ED">
            <w:pPr>
              <w:spacing w:before="60" w:after="60"/>
            </w:pPr>
            <w:r>
              <w:t>Notify by*</w:t>
            </w:r>
          </w:p>
        </w:tc>
        <w:tc>
          <w:tcPr>
            <w:tcW w:w="1165" w:type="dxa"/>
          </w:tcPr>
          <w:p w14:paraId="5232367C" w14:textId="64C8080F" w:rsidR="007F39ED" w:rsidRDefault="007F39ED" w:rsidP="007F39ED">
            <w:pPr>
              <w:spacing w:before="60" w:after="60"/>
            </w:pPr>
            <w:r>
              <w:t>Radio buttons</w:t>
            </w:r>
          </w:p>
        </w:tc>
        <w:tc>
          <w:tcPr>
            <w:tcW w:w="3080" w:type="dxa"/>
          </w:tcPr>
          <w:p w14:paraId="68EA25C7" w14:textId="77777777" w:rsidR="007F39ED" w:rsidRDefault="007F39ED" w:rsidP="007F39ED">
            <w:pPr>
              <w:spacing w:before="60" w:after="60"/>
            </w:pPr>
            <w:r>
              <w:t>Options include:</w:t>
            </w:r>
          </w:p>
          <w:p w14:paraId="332CF8BA" w14:textId="77777777" w:rsidR="007F39ED" w:rsidRDefault="007F39ED" w:rsidP="007F39ED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Email</w:t>
            </w:r>
          </w:p>
          <w:p w14:paraId="697D4C16" w14:textId="77777777" w:rsidR="007F39ED" w:rsidRDefault="007F39ED" w:rsidP="007F39ED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t>Text Message</w:t>
            </w:r>
          </w:p>
          <w:p w14:paraId="6B610F35" w14:textId="6348FD65" w:rsidR="007F39ED" w:rsidRDefault="007F39ED" w:rsidP="007F39ED">
            <w:pPr>
              <w:pStyle w:val="ListParagraph"/>
              <w:numPr>
                <w:ilvl w:val="0"/>
                <w:numId w:val="11"/>
              </w:numPr>
              <w:spacing w:before="60" w:after="60"/>
            </w:pPr>
            <w:r>
              <w:lastRenderedPageBreak/>
              <w:t>Both email &amp; text</w:t>
            </w:r>
          </w:p>
        </w:tc>
        <w:tc>
          <w:tcPr>
            <w:tcW w:w="3080" w:type="dxa"/>
          </w:tcPr>
          <w:p w14:paraId="05914E22" w14:textId="77777777" w:rsidR="007F39ED" w:rsidRDefault="007F39ED" w:rsidP="007F39ED">
            <w:pPr>
              <w:spacing w:before="60" w:after="60"/>
            </w:pPr>
          </w:p>
        </w:tc>
      </w:tr>
      <w:tr w:rsidR="00795D7A" w:rsidRPr="00F51878" w14:paraId="004DAA31" w14:textId="77777777" w:rsidTr="006A1AF6">
        <w:tc>
          <w:tcPr>
            <w:tcW w:w="9350" w:type="dxa"/>
            <w:gridSpan w:val="4"/>
          </w:tcPr>
          <w:p w14:paraId="3F0D67A3" w14:textId="03DADEF0" w:rsidR="00795D7A" w:rsidRPr="00F51878" w:rsidRDefault="00795D7A" w:rsidP="00795D7A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Stop</w:t>
            </w:r>
          </w:p>
        </w:tc>
      </w:tr>
      <w:tr w:rsidR="00795D7A" w14:paraId="213D8C8D" w14:textId="77777777" w:rsidTr="006A1AF6">
        <w:tc>
          <w:tcPr>
            <w:tcW w:w="2025" w:type="dxa"/>
          </w:tcPr>
          <w:p w14:paraId="17D9A5F1" w14:textId="469563C7" w:rsidR="00795D7A" w:rsidRDefault="00795D7A" w:rsidP="00795D7A">
            <w:pPr>
              <w:spacing w:before="60" w:after="60"/>
            </w:pPr>
            <w:r>
              <w:t>Stop this Workflow when</w:t>
            </w:r>
          </w:p>
        </w:tc>
        <w:tc>
          <w:tcPr>
            <w:tcW w:w="1165" w:type="dxa"/>
          </w:tcPr>
          <w:p w14:paraId="13BFD0F1" w14:textId="77777777" w:rsidR="00795D7A" w:rsidRDefault="00795D7A" w:rsidP="00795D7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2697463E" w14:textId="77777777" w:rsidR="00795D7A" w:rsidRDefault="00795D7A" w:rsidP="00795D7A">
            <w:pPr>
              <w:spacing w:before="60" w:after="60"/>
            </w:pPr>
            <w:r>
              <w:t>Options are the same as Triggers with the addition of ‘A Link is clicked’.</w:t>
            </w:r>
          </w:p>
          <w:p w14:paraId="40BF5E7B" w14:textId="6F315FA1" w:rsidR="00795D7A" w:rsidRDefault="00795D7A" w:rsidP="00795D7A">
            <w:pPr>
              <w:spacing w:before="60" w:after="60"/>
            </w:pPr>
            <w:r>
              <w:t>Options include:</w:t>
            </w:r>
          </w:p>
          <w:p w14:paraId="7573F3EF" w14:textId="77777777" w:rsidR="00907D54" w:rsidRPr="00941E0D" w:rsidRDefault="00907D54" w:rsidP="00907D54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ins w:id="59" w:author="Pavan Raja" w:date="2014-10-28T13:01:00Z"/>
              </w:rPr>
            </w:pPr>
            <w:ins w:id="60" w:author="Pavan Raja" w:date="2014-10-28T13:01:00Z">
              <w:r>
                <w:t>A Contact is in a SmartSearch</w:t>
              </w:r>
            </w:ins>
          </w:p>
          <w:p w14:paraId="7C621806" w14:textId="77777777" w:rsidR="00907D54" w:rsidRDefault="00907D54" w:rsidP="00907D54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ins w:id="61" w:author="Pavan Raja" w:date="2014-10-28T13:01:00Z"/>
              </w:rPr>
            </w:pPr>
            <w:ins w:id="62" w:author="Pavan Raja" w:date="2014-10-28T13:01:00Z">
              <w:r>
                <w:t>A form is submitted</w:t>
              </w:r>
            </w:ins>
          </w:p>
          <w:p w14:paraId="5A40964A" w14:textId="77777777" w:rsidR="00907D54" w:rsidRDefault="00907D54" w:rsidP="00907D54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ins w:id="63" w:author="Pavan Raja" w:date="2014-10-28T13:01:00Z"/>
              </w:rPr>
            </w:pPr>
            <w:ins w:id="64" w:author="Pavan Raja" w:date="2014-10-28T13:01:00Z">
              <w:r>
                <w:t>Lifecycle changes</w:t>
              </w:r>
            </w:ins>
          </w:p>
          <w:p w14:paraId="7AD27550" w14:textId="77777777" w:rsidR="00907D54" w:rsidRDefault="00907D54" w:rsidP="00907D54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ins w:id="65" w:author="Pavan Raja" w:date="2014-10-28T13:01:00Z"/>
              </w:rPr>
            </w:pPr>
            <w:ins w:id="66" w:author="Pavan Raja" w:date="2014-10-28T13:01:00Z">
              <w:r>
                <w:t>Tags are applied</w:t>
              </w:r>
            </w:ins>
          </w:p>
          <w:p w14:paraId="76EB757F" w14:textId="77777777" w:rsidR="00907D54" w:rsidRDefault="00907D54" w:rsidP="00907D54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ins w:id="67" w:author="Pavan Raja" w:date="2014-10-28T13:01:00Z"/>
              </w:rPr>
            </w:pPr>
            <w:ins w:id="68" w:author="Pavan Raja" w:date="2014-10-28T13:01:00Z">
              <w:r>
                <w:t>A Campaign is sent</w:t>
              </w:r>
            </w:ins>
          </w:p>
          <w:p w14:paraId="2E405C57" w14:textId="77777777" w:rsidR="00907D54" w:rsidRDefault="00907D54" w:rsidP="00907D54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ins w:id="69" w:author="Pavan Raja" w:date="2014-10-28T13:02:00Z"/>
              </w:rPr>
            </w:pPr>
            <w:commentRangeStart w:id="70"/>
            <w:ins w:id="71" w:author="Pavan Raja" w:date="2014-10-28T13:01:00Z">
              <w:r w:rsidRPr="001235BE">
                <w:t>Opportunity Sta</w:t>
              </w:r>
              <w:r>
                <w:t>tus Change</w:t>
              </w:r>
              <w:commentRangeEnd w:id="70"/>
              <w:r>
                <w:rPr>
                  <w:rStyle w:val="CommentReference"/>
                </w:rPr>
                <w:commentReference w:id="70"/>
              </w:r>
            </w:ins>
          </w:p>
          <w:p w14:paraId="08985F9E" w14:textId="762334D8" w:rsidR="00795D7A" w:rsidRPr="00941E0D" w:rsidDel="00907D54" w:rsidRDefault="00795D7A" w:rsidP="00907D54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del w:id="72" w:author="Pavan Raja" w:date="2014-10-28T13:01:00Z"/>
              </w:rPr>
            </w:pPr>
            <w:bookmarkStart w:id="73" w:name="_GoBack"/>
            <w:bookmarkEnd w:id="73"/>
            <w:del w:id="74" w:author="Pavan Raja" w:date="2014-10-28T13:01:00Z">
              <w:r w:rsidDel="00907D54">
                <w:delText>A Contact is in a SmartSearch</w:delText>
              </w:r>
            </w:del>
          </w:p>
          <w:p w14:paraId="5898D616" w14:textId="5C1670A0" w:rsidR="00795D7A" w:rsidDel="00907D54" w:rsidRDefault="00795D7A" w:rsidP="00907D54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del w:id="75" w:author="Pavan Raja" w:date="2014-10-28T13:01:00Z"/>
              </w:rPr>
            </w:pPr>
            <w:del w:id="76" w:author="Pavan Raja" w:date="2014-10-28T13:01:00Z">
              <w:r w:rsidDel="00907D54">
                <w:delText>A form is submitted</w:delText>
              </w:r>
            </w:del>
          </w:p>
          <w:p w14:paraId="7A59F1D7" w14:textId="61799B21" w:rsidR="00795D7A" w:rsidDel="00907D54" w:rsidRDefault="00795D7A" w:rsidP="00907D54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del w:id="77" w:author="Pavan Raja" w:date="2014-10-28T13:01:00Z"/>
              </w:rPr>
            </w:pPr>
            <w:del w:id="78" w:author="Pavan Raja" w:date="2014-10-28T13:01:00Z">
              <w:r w:rsidDel="00907D54">
                <w:delText>Lifecycle changes</w:delText>
              </w:r>
            </w:del>
          </w:p>
          <w:p w14:paraId="7FCF4199" w14:textId="0A0824AF" w:rsidR="00795D7A" w:rsidDel="00907D54" w:rsidRDefault="00795D7A" w:rsidP="00907D54">
            <w:pPr>
              <w:pStyle w:val="ListParagraph"/>
              <w:numPr>
                <w:ilvl w:val="0"/>
                <w:numId w:val="12"/>
              </w:numPr>
              <w:spacing w:before="60" w:after="60"/>
              <w:rPr>
                <w:del w:id="79" w:author="Pavan Raja" w:date="2014-10-28T13:01:00Z"/>
              </w:rPr>
            </w:pPr>
            <w:del w:id="80" w:author="Pavan Raja" w:date="2014-10-28T13:01:00Z">
              <w:r w:rsidDel="00907D54">
                <w:delText>Tags are applied</w:delText>
              </w:r>
            </w:del>
          </w:p>
          <w:p w14:paraId="679FBBDD" w14:textId="1678ED40" w:rsidR="00795D7A" w:rsidRPr="00941E0D" w:rsidRDefault="00795D7A" w:rsidP="00907D54">
            <w:pPr>
              <w:pStyle w:val="ListParagraph"/>
              <w:numPr>
                <w:ilvl w:val="0"/>
                <w:numId w:val="12"/>
              </w:numPr>
              <w:spacing w:before="60" w:after="60"/>
            </w:pPr>
            <w:r>
              <w:t>A link is clicked</w:t>
            </w:r>
          </w:p>
        </w:tc>
        <w:tc>
          <w:tcPr>
            <w:tcW w:w="3080" w:type="dxa"/>
          </w:tcPr>
          <w:p w14:paraId="75F709BD" w14:textId="77777777" w:rsidR="00795D7A" w:rsidRDefault="00795D7A" w:rsidP="00795D7A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54CB1B48" w:rsidR="006A1AF6" w:rsidRDefault="006A1AF6" w:rsidP="00DC7E56">
            <w:pPr>
              <w:spacing w:before="60" w:after="60"/>
            </w:pPr>
            <w:r>
              <w:t>Returns user to Workflow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6948601C" w:rsidR="007D1D0E" w:rsidRDefault="007D1D0E" w:rsidP="007D1D0E">
            <w:pPr>
              <w:spacing w:before="60" w:after="60"/>
            </w:pPr>
            <w:r>
              <w:t>Edit Workflow Name</w:t>
            </w:r>
          </w:p>
        </w:tc>
        <w:tc>
          <w:tcPr>
            <w:tcW w:w="1165" w:type="dxa"/>
          </w:tcPr>
          <w:p w14:paraId="5F3D4283" w14:textId="0D6AEC60" w:rsidR="007D1D0E" w:rsidRDefault="006540FB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C2D84B7" w14:textId="6C247E6C" w:rsidR="007D1D0E" w:rsidRDefault="006540FB" w:rsidP="007D1D0E">
            <w:pPr>
              <w:spacing w:before="60" w:after="60"/>
            </w:pPr>
            <w:r>
              <w:t>Replaces Workflow Name with a textbox containing the Workflow Name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6540FB" w14:paraId="5FE3DCF2" w14:textId="77777777" w:rsidTr="006A1AF6">
        <w:tc>
          <w:tcPr>
            <w:tcW w:w="2023" w:type="dxa"/>
          </w:tcPr>
          <w:p w14:paraId="1B9A8B21" w14:textId="708E6128" w:rsidR="006540FB" w:rsidRDefault="006540FB" w:rsidP="006A1AF6">
            <w:pPr>
              <w:spacing w:before="60" w:after="60"/>
            </w:pPr>
            <w:r>
              <w:t>Save Workflow Name</w:t>
            </w:r>
          </w:p>
        </w:tc>
        <w:tc>
          <w:tcPr>
            <w:tcW w:w="1165" w:type="dxa"/>
          </w:tcPr>
          <w:p w14:paraId="12D81FAC" w14:textId="77777777" w:rsidR="006540FB" w:rsidRDefault="006540FB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530A0C" w14:textId="1435835B" w:rsidR="006540FB" w:rsidRDefault="006540FB" w:rsidP="006A1AF6">
            <w:pPr>
              <w:spacing w:before="60" w:after="60"/>
            </w:pPr>
            <w:r>
              <w:t>Displays if ‘Edit Workflow Name’ selected</w:t>
            </w:r>
          </w:p>
          <w:p w14:paraId="0843C32F" w14:textId="3AC6BBAE" w:rsidR="006540FB" w:rsidRDefault="006540FB" w:rsidP="006540FB">
            <w:pPr>
              <w:spacing w:before="60" w:after="60"/>
            </w:pPr>
            <w:r>
              <w:t>Saves the new name and replaces textbox with the new text</w:t>
            </w:r>
          </w:p>
        </w:tc>
        <w:tc>
          <w:tcPr>
            <w:tcW w:w="3081" w:type="dxa"/>
          </w:tcPr>
          <w:p w14:paraId="2AA3904E" w14:textId="77777777" w:rsidR="006540FB" w:rsidRDefault="006540FB" w:rsidP="006A1AF6">
            <w:pPr>
              <w:spacing w:before="60" w:after="60"/>
            </w:pPr>
          </w:p>
        </w:tc>
      </w:tr>
      <w:tr w:rsidR="006540FB" w14:paraId="5B33C54A" w14:textId="77777777" w:rsidTr="00101641">
        <w:tc>
          <w:tcPr>
            <w:tcW w:w="2023" w:type="dxa"/>
          </w:tcPr>
          <w:p w14:paraId="36D7E3C3" w14:textId="7C678D73" w:rsidR="006540FB" w:rsidRDefault="006540FB" w:rsidP="006540FB">
            <w:pPr>
              <w:spacing w:before="60" w:after="60"/>
            </w:pPr>
            <w:r>
              <w:t>Cancel Editing Workflow Name</w:t>
            </w:r>
          </w:p>
        </w:tc>
        <w:tc>
          <w:tcPr>
            <w:tcW w:w="1165" w:type="dxa"/>
          </w:tcPr>
          <w:p w14:paraId="1349814A" w14:textId="3D4FFB89" w:rsidR="006540FB" w:rsidRDefault="006540FB" w:rsidP="006540FB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ED65BC6" w14:textId="77777777" w:rsidR="006540FB" w:rsidRDefault="006540FB" w:rsidP="006540FB">
            <w:pPr>
              <w:spacing w:before="60" w:after="60"/>
            </w:pPr>
            <w:r>
              <w:t>Displays if ‘Edit Workflow Name’ selected</w:t>
            </w:r>
          </w:p>
          <w:p w14:paraId="05F1B85F" w14:textId="39B6ACB5" w:rsidR="006540FB" w:rsidRDefault="006540FB" w:rsidP="006540FB">
            <w:pPr>
              <w:spacing w:before="60" w:after="60"/>
            </w:pPr>
            <w:r>
              <w:t>Cancels editing and replaces textbox with original text</w:t>
            </w:r>
          </w:p>
        </w:tc>
        <w:tc>
          <w:tcPr>
            <w:tcW w:w="3081" w:type="dxa"/>
          </w:tcPr>
          <w:p w14:paraId="253AC8BD" w14:textId="77777777" w:rsidR="006540FB" w:rsidRDefault="006540FB" w:rsidP="006540FB">
            <w:pPr>
              <w:spacing w:before="60" w:after="60"/>
            </w:pPr>
          </w:p>
        </w:tc>
      </w:tr>
      <w:tr w:rsidR="00357C31" w14:paraId="6D4E3255" w14:textId="77777777" w:rsidTr="00101641">
        <w:tc>
          <w:tcPr>
            <w:tcW w:w="2023" w:type="dxa"/>
          </w:tcPr>
          <w:p w14:paraId="4CC62BD5" w14:textId="6BEDD984" w:rsidR="00357C31" w:rsidRDefault="00357C31" w:rsidP="007D1D0E">
            <w:pPr>
              <w:spacing w:before="60" w:after="60"/>
            </w:pPr>
            <w:r>
              <w:t>Settings</w:t>
            </w:r>
          </w:p>
        </w:tc>
        <w:tc>
          <w:tcPr>
            <w:tcW w:w="1165" w:type="dxa"/>
          </w:tcPr>
          <w:p w14:paraId="698C6ABC" w14:textId="1EBE99DC" w:rsidR="00357C31" w:rsidRDefault="00357C31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AE79EC4" w14:textId="11215EF9" w:rsidR="00357C31" w:rsidRDefault="00357C31" w:rsidP="007D1D0E">
            <w:pPr>
              <w:spacing w:before="60" w:after="60"/>
            </w:pPr>
            <w:r>
              <w:t>Reveals workflow settings</w:t>
            </w:r>
          </w:p>
        </w:tc>
        <w:tc>
          <w:tcPr>
            <w:tcW w:w="3081" w:type="dxa"/>
          </w:tcPr>
          <w:p w14:paraId="32C29155" w14:textId="77777777" w:rsidR="00357C31" w:rsidRDefault="00357C31" w:rsidP="007D1D0E">
            <w:pPr>
              <w:spacing w:before="60" w:after="60"/>
            </w:pPr>
          </w:p>
        </w:tc>
      </w:tr>
      <w:tr w:rsidR="007D1D0E" w14:paraId="1B63C994" w14:textId="77777777" w:rsidTr="00101641">
        <w:tc>
          <w:tcPr>
            <w:tcW w:w="2023" w:type="dxa"/>
          </w:tcPr>
          <w:p w14:paraId="2CEE0C9A" w14:textId="11484581" w:rsidR="007D1D0E" w:rsidRDefault="007D1D0E" w:rsidP="007D1D0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36645BD" w14:textId="1C9F133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3FBED75" w14:textId="77777777" w:rsidR="007D1D0E" w:rsidRDefault="007D1D0E" w:rsidP="007D1D0E">
            <w:pPr>
              <w:spacing w:before="60" w:after="60"/>
            </w:pPr>
            <w:r>
              <w:t>Applies to Actions</w:t>
            </w:r>
          </w:p>
          <w:p w14:paraId="458E3CAD" w14:textId="32D17DD1" w:rsidR="007D1D0E" w:rsidRDefault="007D1D0E" w:rsidP="007D1D0E">
            <w:pPr>
              <w:spacing w:before="60" w:after="60"/>
            </w:pPr>
            <w:r>
              <w:t>Deletes selection Action</w:t>
            </w:r>
          </w:p>
        </w:tc>
        <w:tc>
          <w:tcPr>
            <w:tcW w:w="3081" w:type="dxa"/>
          </w:tcPr>
          <w:p w14:paraId="7CBA8A97" w14:textId="77777777" w:rsidR="007D1D0E" w:rsidRDefault="007D1D0E" w:rsidP="007D1D0E">
            <w:pPr>
              <w:spacing w:before="60" w:after="60"/>
            </w:pPr>
          </w:p>
        </w:tc>
      </w:tr>
      <w:tr w:rsidR="007D1D0E" w14:paraId="4D27C204" w14:textId="77777777" w:rsidTr="00101641">
        <w:tc>
          <w:tcPr>
            <w:tcW w:w="2023" w:type="dxa"/>
          </w:tcPr>
          <w:p w14:paraId="4D80A513" w14:textId="094AF5EA" w:rsidR="007D1D0E" w:rsidRDefault="007D1D0E" w:rsidP="007D1D0E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5B49B6D9" w14:textId="1BC8B90C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29D48C60" w14:textId="77777777" w:rsidR="007D1D0E" w:rsidRDefault="007D1D0E" w:rsidP="007D1D0E">
            <w:pPr>
              <w:spacing w:before="60" w:after="60"/>
            </w:pPr>
            <w:r>
              <w:t>Applies to Actions</w:t>
            </w:r>
          </w:p>
          <w:p w14:paraId="35F880B8" w14:textId="32DD3548" w:rsidR="007D1D0E" w:rsidRDefault="007D1D0E" w:rsidP="007D1D0E">
            <w:pPr>
              <w:spacing w:before="60" w:after="60"/>
            </w:pPr>
            <w:r>
              <w:t>Copies selected Action and pastes it below copied Action</w:t>
            </w:r>
          </w:p>
        </w:tc>
        <w:tc>
          <w:tcPr>
            <w:tcW w:w="3081" w:type="dxa"/>
          </w:tcPr>
          <w:p w14:paraId="196EDD2D" w14:textId="77777777" w:rsidR="007D1D0E" w:rsidRDefault="007D1D0E" w:rsidP="007D1D0E">
            <w:pPr>
              <w:spacing w:before="60" w:after="60"/>
            </w:pPr>
          </w:p>
        </w:tc>
      </w:tr>
      <w:tr w:rsidR="007D1D0E" w14:paraId="09DED0C6" w14:textId="77777777" w:rsidTr="00101641">
        <w:tc>
          <w:tcPr>
            <w:tcW w:w="2023" w:type="dxa"/>
          </w:tcPr>
          <w:p w14:paraId="6495A1F9" w14:textId="6B51EB36" w:rsidR="007D1D0E" w:rsidRDefault="007D1D0E" w:rsidP="007D1D0E">
            <w:pPr>
              <w:spacing w:before="60" w:after="60"/>
            </w:pPr>
            <w:r>
              <w:t>Drag</w:t>
            </w:r>
          </w:p>
        </w:tc>
        <w:tc>
          <w:tcPr>
            <w:tcW w:w="1165" w:type="dxa"/>
          </w:tcPr>
          <w:p w14:paraId="5B73BF32" w14:textId="40B9719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9CBF842" w14:textId="77777777" w:rsidR="007D1D0E" w:rsidRDefault="007D1D0E" w:rsidP="007D1D0E">
            <w:pPr>
              <w:spacing w:before="60" w:after="60"/>
            </w:pPr>
            <w:r>
              <w:t>Applies to Actions</w:t>
            </w:r>
          </w:p>
          <w:p w14:paraId="027AD708" w14:textId="1AE1C2C9" w:rsidR="007D1D0E" w:rsidRDefault="007D1D0E" w:rsidP="007D1D0E">
            <w:pPr>
              <w:spacing w:before="60" w:after="60"/>
            </w:pPr>
            <w:r>
              <w:t>Allows User to reorder Actions</w:t>
            </w:r>
          </w:p>
        </w:tc>
        <w:tc>
          <w:tcPr>
            <w:tcW w:w="3081" w:type="dxa"/>
          </w:tcPr>
          <w:p w14:paraId="3D97F6AB" w14:textId="77777777" w:rsidR="007D1D0E" w:rsidRDefault="007D1D0E" w:rsidP="007D1D0E">
            <w:pPr>
              <w:spacing w:before="60" w:after="60"/>
            </w:pPr>
          </w:p>
        </w:tc>
      </w:tr>
      <w:tr w:rsidR="007D1D0E" w14:paraId="64FA83F5" w14:textId="77777777" w:rsidTr="00101641">
        <w:tc>
          <w:tcPr>
            <w:tcW w:w="2023" w:type="dxa"/>
          </w:tcPr>
          <w:p w14:paraId="3FCC417E" w14:textId="61FA4AC5" w:rsidR="007D1D0E" w:rsidRDefault="007D1D0E" w:rsidP="007D1D0E">
            <w:pPr>
              <w:spacing w:before="60" w:after="60"/>
            </w:pPr>
            <w:r>
              <w:lastRenderedPageBreak/>
              <w:t>Collapse/Expand</w:t>
            </w:r>
          </w:p>
        </w:tc>
        <w:tc>
          <w:tcPr>
            <w:tcW w:w="1165" w:type="dxa"/>
          </w:tcPr>
          <w:p w14:paraId="19F9607C" w14:textId="5A1358C8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0A5BD6C" w14:textId="77777777" w:rsidR="007D1D0E" w:rsidRDefault="007D1D0E" w:rsidP="007D1D0E">
            <w:pPr>
              <w:spacing w:before="60" w:after="60"/>
            </w:pPr>
            <w:r>
              <w:t>Applies to Trigger, Actions, and stop condition</w:t>
            </w:r>
          </w:p>
          <w:p w14:paraId="0EF72322" w14:textId="7E8978B5" w:rsidR="007D1D0E" w:rsidRDefault="007D1D0E" w:rsidP="007D1D0E">
            <w:pPr>
              <w:spacing w:before="60" w:after="60"/>
            </w:pPr>
            <w:r>
              <w:t>Allows User to collapse or expand the selected item</w:t>
            </w:r>
          </w:p>
        </w:tc>
        <w:tc>
          <w:tcPr>
            <w:tcW w:w="3081" w:type="dxa"/>
          </w:tcPr>
          <w:p w14:paraId="3A0B77AA" w14:textId="77777777" w:rsidR="007D1D0E" w:rsidRDefault="007D1D0E" w:rsidP="007D1D0E">
            <w:pPr>
              <w:spacing w:before="60" w:after="60"/>
            </w:pPr>
          </w:p>
        </w:tc>
      </w:tr>
      <w:tr w:rsidR="007D1D0E" w14:paraId="45E53F56" w14:textId="77777777" w:rsidTr="00101641">
        <w:tc>
          <w:tcPr>
            <w:tcW w:w="2023" w:type="dxa"/>
          </w:tcPr>
          <w:p w14:paraId="6ADBDA96" w14:textId="300C5BE5" w:rsidR="007D1D0E" w:rsidRDefault="006540FB" w:rsidP="007D1D0E">
            <w:pPr>
              <w:spacing w:before="60" w:after="60"/>
            </w:pPr>
            <w:r>
              <w:t>Add Action</w:t>
            </w:r>
          </w:p>
        </w:tc>
        <w:tc>
          <w:tcPr>
            <w:tcW w:w="1165" w:type="dxa"/>
          </w:tcPr>
          <w:p w14:paraId="0F5DAE45" w14:textId="652E263F" w:rsidR="007D1D0E" w:rsidRDefault="006540FB" w:rsidP="007D1D0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17F3579F" w14:textId="367E38B9" w:rsidR="007D1D0E" w:rsidRDefault="006540FB" w:rsidP="007D1D0E">
            <w:pPr>
              <w:spacing w:before="60" w:after="60"/>
            </w:pPr>
            <w:r>
              <w:t>Adds a new Action container in the applicable container</w:t>
            </w:r>
          </w:p>
        </w:tc>
        <w:tc>
          <w:tcPr>
            <w:tcW w:w="3081" w:type="dxa"/>
          </w:tcPr>
          <w:p w14:paraId="6D753E55" w14:textId="77777777" w:rsidR="007D1D0E" w:rsidRDefault="007D1D0E" w:rsidP="007D1D0E">
            <w:pPr>
              <w:spacing w:before="60" w:after="60"/>
            </w:pPr>
          </w:p>
        </w:tc>
      </w:tr>
      <w:tr w:rsidR="00AB3F17" w14:paraId="41AD5E5A" w14:textId="77777777" w:rsidTr="00997AC2">
        <w:tc>
          <w:tcPr>
            <w:tcW w:w="2023" w:type="dxa"/>
          </w:tcPr>
          <w:p w14:paraId="35FA9399" w14:textId="0EECDA95" w:rsidR="00AB3F17" w:rsidRDefault="00AB3F17" w:rsidP="00AB3F17">
            <w:pPr>
              <w:spacing w:before="60" w:after="60"/>
            </w:pPr>
            <w:r>
              <w:t>Create new search</w:t>
            </w:r>
          </w:p>
        </w:tc>
        <w:tc>
          <w:tcPr>
            <w:tcW w:w="1165" w:type="dxa"/>
          </w:tcPr>
          <w:p w14:paraId="68FD141E" w14:textId="77777777" w:rsidR="00AB3F17" w:rsidRDefault="00AB3F17" w:rsidP="00997AC2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FF9C44D" w14:textId="77777777" w:rsidR="00AB3F17" w:rsidRDefault="00AB3F17" w:rsidP="00997AC2">
            <w:pPr>
              <w:spacing w:before="60" w:after="60"/>
            </w:pPr>
            <w:r>
              <w:t>Applies to Form Trigger</w:t>
            </w:r>
          </w:p>
          <w:p w14:paraId="3BEC8C0C" w14:textId="46984A9C" w:rsidR="00AB3F17" w:rsidRDefault="00AB3F17" w:rsidP="00AB3F17">
            <w:pPr>
              <w:spacing w:before="60" w:after="60"/>
            </w:pPr>
            <w:r>
              <w:t>Replaces view with Advanced Search</w:t>
            </w:r>
          </w:p>
        </w:tc>
        <w:tc>
          <w:tcPr>
            <w:tcW w:w="3081" w:type="dxa"/>
          </w:tcPr>
          <w:p w14:paraId="7CC58C89" w14:textId="77777777" w:rsidR="00AB3F17" w:rsidRDefault="00AB3F17" w:rsidP="00997AC2">
            <w:pPr>
              <w:spacing w:before="60" w:after="60"/>
            </w:pPr>
          </w:p>
        </w:tc>
      </w:tr>
      <w:tr w:rsidR="007D1D0E" w14:paraId="06D0408E" w14:textId="77777777" w:rsidTr="00101641">
        <w:tc>
          <w:tcPr>
            <w:tcW w:w="2023" w:type="dxa"/>
          </w:tcPr>
          <w:p w14:paraId="71130B39" w14:textId="59D28D13" w:rsidR="007D1D0E" w:rsidRDefault="00BF353E" w:rsidP="007D1D0E">
            <w:pPr>
              <w:spacing w:before="60" w:after="60"/>
            </w:pPr>
            <w:r>
              <w:t>Create new form</w:t>
            </w:r>
          </w:p>
        </w:tc>
        <w:tc>
          <w:tcPr>
            <w:tcW w:w="1165" w:type="dxa"/>
          </w:tcPr>
          <w:p w14:paraId="02A281F9" w14:textId="7D7AE67E" w:rsidR="007D1D0E" w:rsidRDefault="00BF353E" w:rsidP="007D1D0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11CB4BE" w14:textId="17F3D41C" w:rsidR="007D1D0E" w:rsidRDefault="004F68BB" w:rsidP="007D1D0E">
            <w:pPr>
              <w:spacing w:before="60" w:after="60"/>
            </w:pPr>
            <w:r>
              <w:t>Applies to Form Trigger</w:t>
            </w:r>
          </w:p>
          <w:p w14:paraId="2F60CF1A" w14:textId="59C11753" w:rsidR="004F68BB" w:rsidRDefault="004F68BB" w:rsidP="007D1D0E">
            <w:pPr>
              <w:spacing w:before="60" w:after="60"/>
            </w:pPr>
            <w:r>
              <w:t>Replaces view with Form Builder</w:t>
            </w:r>
          </w:p>
        </w:tc>
        <w:tc>
          <w:tcPr>
            <w:tcW w:w="3081" w:type="dxa"/>
          </w:tcPr>
          <w:p w14:paraId="2FF5E147" w14:textId="77777777" w:rsidR="007D1D0E" w:rsidRDefault="007D1D0E" w:rsidP="007D1D0E">
            <w:pPr>
              <w:spacing w:before="60" w:after="60"/>
            </w:pPr>
          </w:p>
        </w:tc>
      </w:tr>
      <w:tr w:rsidR="004F68BB" w14:paraId="6959B5FC" w14:textId="77777777" w:rsidTr="006A1AF6">
        <w:tc>
          <w:tcPr>
            <w:tcW w:w="2023" w:type="dxa"/>
          </w:tcPr>
          <w:p w14:paraId="4C2C5408" w14:textId="6F6F3B90" w:rsidR="004F68BB" w:rsidRDefault="004F68BB" w:rsidP="006A1AF6">
            <w:pPr>
              <w:spacing w:before="60" w:after="60"/>
            </w:pPr>
            <w:r>
              <w:t xml:space="preserve">Create new </w:t>
            </w:r>
            <w:r w:rsidR="006A1AF6">
              <w:t>email</w:t>
            </w:r>
          </w:p>
        </w:tc>
        <w:tc>
          <w:tcPr>
            <w:tcW w:w="1165" w:type="dxa"/>
          </w:tcPr>
          <w:p w14:paraId="5BA09DC8" w14:textId="77777777" w:rsidR="004F68BB" w:rsidRDefault="004F68BB" w:rsidP="006A1AF6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BD1EA8E" w14:textId="7FFEC98D" w:rsidR="004F68BB" w:rsidRDefault="004F68BB" w:rsidP="006A1AF6">
            <w:pPr>
              <w:spacing w:before="60" w:after="60"/>
            </w:pPr>
            <w:r>
              <w:t>Applies to Email Action</w:t>
            </w:r>
          </w:p>
          <w:p w14:paraId="7F202ECF" w14:textId="705ED56C" w:rsidR="004F68BB" w:rsidRDefault="004F68BB" w:rsidP="004F68BB">
            <w:pPr>
              <w:spacing w:before="60" w:after="60"/>
            </w:pPr>
            <w:r>
              <w:t>Replaces view with Campaign Builder</w:t>
            </w:r>
          </w:p>
        </w:tc>
        <w:tc>
          <w:tcPr>
            <w:tcW w:w="3081" w:type="dxa"/>
          </w:tcPr>
          <w:p w14:paraId="10B0CA9D" w14:textId="77777777" w:rsidR="004F68BB" w:rsidRDefault="004F68BB" w:rsidP="006A1AF6">
            <w:pPr>
              <w:spacing w:before="60" w:after="60"/>
            </w:pPr>
          </w:p>
        </w:tc>
      </w:tr>
      <w:tr w:rsidR="00437C8F" w14:paraId="3F9AAB6B" w14:textId="77777777" w:rsidTr="006A1AF6">
        <w:tc>
          <w:tcPr>
            <w:tcW w:w="2023" w:type="dxa"/>
          </w:tcPr>
          <w:p w14:paraId="394CF0E0" w14:textId="2BAEEDC8" w:rsidR="00437C8F" w:rsidRDefault="00437C8F" w:rsidP="00437C8F">
            <w:pPr>
              <w:spacing w:before="60" w:after="60"/>
            </w:pPr>
            <w:r>
              <w:t>Add Actions to links</w:t>
            </w:r>
          </w:p>
        </w:tc>
        <w:tc>
          <w:tcPr>
            <w:tcW w:w="1165" w:type="dxa"/>
          </w:tcPr>
          <w:p w14:paraId="57C18961" w14:textId="70E4D730" w:rsidR="00437C8F" w:rsidRDefault="00437C8F" w:rsidP="00437C8F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3E246B34" w14:textId="77777777" w:rsidR="00437C8F" w:rsidRDefault="00437C8F" w:rsidP="00437C8F">
            <w:pPr>
              <w:spacing w:before="60" w:after="60"/>
            </w:pPr>
            <w:r>
              <w:t>Applies to Email Action</w:t>
            </w:r>
          </w:p>
          <w:p w14:paraId="3971E56C" w14:textId="77777777" w:rsidR="00437C8F" w:rsidRDefault="00437C8F" w:rsidP="00437C8F">
            <w:pPr>
              <w:spacing w:before="60" w:after="60"/>
            </w:pPr>
            <w:r>
              <w:t>Allows User to add Actions to each link within the Campaign</w:t>
            </w:r>
          </w:p>
          <w:p w14:paraId="3BD9BB2E" w14:textId="77777777" w:rsidR="00437C8F" w:rsidRDefault="00437C8F" w:rsidP="00437C8F">
            <w:pPr>
              <w:spacing w:before="60" w:after="60"/>
            </w:pPr>
            <w:r>
              <w:t>Applicable Actions include:</w:t>
            </w:r>
          </w:p>
          <w:p w14:paraId="0BE35777" w14:textId="77777777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Add a tag</w:t>
            </w:r>
          </w:p>
          <w:p w14:paraId="015AA4EA" w14:textId="0D754C80" w:rsidR="00AB3F17" w:rsidRDefault="00AB3F17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Remove a tag</w:t>
            </w:r>
          </w:p>
          <w:p w14:paraId="126ED0D6" w14:textId="77777777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Adjust Lead Score</w:t>
            </w:r>
          </w:p>
          <w:p w14:paraId="17FCF8F5" w14:textId="77777777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Update a field</w:t>
            </w:r>
          </w:p>
          <w:p w14:paraId="36C03D6F" w14:textId="75F7F2A6" w:rsidR="00437C8F" w:rsidRDefault="00437C8F" w:rsidP="00437C8F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>
              <w:t>Notify a User or Team</w:t>
            </w:r>
          </w:p>
        </w:tc>
        <w:tc>
          <w:tcPr>
            <w:tcW w:w="3081" w:type="dxa"/>
          </w:tcPr>
          <w:p w14:paraId="08019415" w14:textId="77777777" w:rsidR="00437C8F" w:rsidRDefault="00437C8F" w:rsidP="00437C8F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14DF063E" w:rsidR="00CE1546" w:rsidRDefault="00B144EE" w:rsidP="006A1AF6">
            <w:pPr>
              <w:spacing w:before="60" w:after="60"/>
            </w:pPr>
            <w:commentRangeStart w:id="81"/>
            <w:r>
              <w:t>Save</w:t>
            </w:r>
            <w:r w:rsidR="00CE1546">
              <w:t xml:space="preserve"> </w:t>
            </w:r>
            <w:r w:rsidR="006A1AF6">
              <w:t>Workflow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  <w:commentRangeEnd w:id="81"/>
            <w:r>
              <w:rPr>
                <w:rStyle w:val="CommentReference"/>
              </w:rPr>
              <w:commentReference w:id="81"/>
            </w:r>
          </w:p>
        </w:tc>
        <w:tc>
          <w:tcPr>
            <w:tcW w:w="6159" w:type="dxa"/>
          </w:tcPr>
          <w:p w14:paraId="3363737F" w14:textId="77777777" w:rsidR="00CE1546" w:rsidRDefault="00CE1546" w:rsidP="00101641">
            <w:pPr>
              <w:spacing w:before="60" w:after="60"/>
            </w:pPr>
          </w:p>
        </w:tc>
      </w:tr>
      <w:tr w:rsidR="002A3D37" w14:paraId="114951D1" w14:textId="77777777" w:rsidTr="00101641">
        <w:tc>
          <w:tcPr>
            <w:tcW w:w="2031" w:type="dxa"/>
          </w:tcPr>
          <w:p w14:paraId="2A6C413A" w14:textId="42ED8F4D" w:rsidR="002A3D37" w:rsidRDefault="006A1AF6" w:rsidP="00101641">
            <w:pPr>
              <w:spacing w:before="60" w:after="60"/>
            </w:pPr>
            <w:r>
              <w:t>Save Workflow As…</w:t>
            </w:r>
          </w:p>
        </w:tc>
        <w:tc>
          <w:tcPr>
            <w:tcW w:w="1165" w:type="dxa"/>
          </w:tcPr>
          <w:p w14:paraId="160F0705" w14:textId="18F9C02E" w:rsidR="002A3D37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98D0017" w14:textId="77777777" w:rsidR="002A3D37" w:rsidRDefault="002A3D37" w:rsidP="00101641">
            <w:pPr>
              <w:spacing w:before="60" w:after="60"/>
            </w:pPr>
          </w:p>
        </w:tc>
      </w:tr>
      <w:tr w:rsidR="006A1AF6" w14:paraId="64DBC45C" w14:textId="77777777" w:rsidTr="00101641">
        <w:tc>
          <w:tcPr>
            <w:tcW w:w="2031" w:type="dxa"/>
          </w:tcPr>
          <w:p w14:paraId="652466D2" w14:textId="2589425D" w:rsidR="006A1AF6" w:rsidRDefault="006A1AF6" w:rsidP="00101641">
            <w:pPr>
              <w:spacing w:before="60" w:after="60"/>
            </w:pPr>
            <w:r>
              <w:t>Delete Workflow</w:t>
            </w:r>
          </w:p>
        </w:tc>
        <w:tc>
          <w:tcPr>
            <w:tcW w:w="1165" w:type="dxa"/>
          </w:tcPr>
          <w:p w14:paraId="4089611A" w14:textId="1DC3BF48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15F01FA" w14:textId="77777777" w:rsidR="006A1AF6" w:rsidRDefault="006A1AF6" w:rsidP="00101641">
            <w:pPr>
              <w:spacing w:before="60" w:after="60"/>
            </w:pP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6F0AFC5B" w14:textId="46C0ED3B" w:rsidR="009A4AA8" w:rsidRDefault="00CE1546" w:rsidP="009A4AA8">
      <w:pPr>
        <w:rPr>
          <w:ins w:id="82" w:author="Pavan Raja" w:date="2014-10-24T13:49:00Z"/>
        </w:rPr>
      </w:pPr>
      <w:commentRangeStart w:id="83"/>
      <w:del w:id="84" w:author="Pavan Raja" w:date="2014-10-24T13:49:00Z">
        <w:r w:rsidDel="009A4AA8">
          <w:delText>None</w:delText>
        </w:r>
      </w:del>
      <w:ins w:id="85" w:author="Pavan Raja" w:date="2014-10-24T13:49:00Z">
        <w:r w:rsidR="009A4AA8">
          <w:t>While drafting a workflow, graphic</w:t>
        </w:r>
        <w:r w:rsidR="009A4AA8" w:rsidRPr="009A4BDD">
          <w:t xml:space="preserve"> </w:t>
        </w:r>
        <w:r w:rsidR="009A4AA8">
          <w:t>icons representing the trigger (</w:t>
        </w:r>
        <w:r w:rsidR="009A4AA8" w:rsidRPr="009A4BDD">
          <w:t xml:space="preserve">as seen in </w:t>
        </w:r>
        <w:r w:rsidR="009A4AA8">
          <w:t xml:space="preserve">Active workflows) to be added for representing the triggers when selected. </w:t>
        </w:r>
      </w:ins>
      <w:commentRangeEnd w:id="83"/>
      <w:ins w:id="86" w:author="Pavan Raja" w:date="2014-10-24T17:08:00Z">
        <w:r w:rsidR="00D611C8">
          <w:rPr>
            <w:rStyle w:val="CommentReference"/>
          </w:rPr>
          <w:commentReference w:id="83"/>
        </w:r>
      </w:ins>
    </w:p>
    <w:p w14:paraId="13802C7E" w14:textId="77777777" w:rsidR="009A4AA8" w:rsidRDefault="009A4AA8" w:rsidP="009A4AA8">
      <w:pPr>
        <w:rPr>
          <w:ins w:id="87" w:author="Pavan Raja" w:date="2014-10-24T13:49:00Z"/>
        </w:rPr>
      </w:pPr>
      <w:ins w:id="88" w:author="Pavan Raja" w:date="2014-10-24T13:49:00Z">
        <w:r w:rsidRPr="00B9331C">
          <w:rPr>
            <w:noProof/>
          </w:rPr>
          <w:lastRenderedPageBreak/>
          <w:drawing>
            <wp:inline distT="0" distB="0" distL="0" distR="0" wp14:anchorId="373793F3" wp14:editId="6A339144">
              <wp:extent cx="4040372" cy="614403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11014" cy="6251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FB49D80" w14:textId="77777777" w:rsidR="009A4AA8" w:rsidRDefault="009A4AA8" w:rsidP="00CE1546"/>
    <w:p w14:paraId="087EDF3D" w14:textId="34D45F18" w:rsidR="009F32E0" w:rsidRDefault="009F32E0" w:rsidP="009F32E0">
      <w:pPr>
        <w:pStyle w:val="Heading1"/>
      </w:pPr>
      <w:bookmarkStart w:id="89" w:name="_Toc375220337"/>
      <w:r>
        <w:t>View Workflow</w:t>
      </w:r>
      <w:bookmarkEnd w:id="89"/>
    </w:p>
    <w:p w14:paraId="0646E14F" w14:textId="77777777" w:rsidR="009F32E0" w:rsidRDefault="009F32E0" w:rsidP="009F32E0">
      <w:pPr>
        <w:pStyle w:val="NoSpacing"/>
      </w:pPr>
    </w:p>
    <w:p w14:paraId="683E4560" w14:textId="77777777" w:rsidR="009F32E0" w:rsidRPr="00847A84" w:rsidRDefault="009F32E0" w:rsidP="009F32E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7F85E20" w14:textId="146A5168" w:rsidR="009F32E0" w:rsidRDefault="009F32E0" w:rsidP="009F32E0">
      <w:pPr>
        <w:spacing w:after="0" w:line="240" w:lineRule="auto"/>
      </w:pPr>
      <w:r>
        <w:t xml:space="preserve">This view allows the User to view a workflow that is </w:t>
      </w:r>
      <w:r w:rsidR="000E4BAE">
        <w:t xml:space="preserve">Active </w:t>
      </w:r>
      <w:r>
        <w:t>or has been Active.</w:t>
      </w:r>
    </w:p>
    <w:p w14:paraId="4E3FBAD4" w14:textId="77777777" w:rsidR="009F32E0" w:rsidRDefault="009F32E0" w:rsidP="009F32E0">
      <w:pPr>
        <w:spacing w:after="0" w:line="240" w:lineRule="auto"/>
      </w:pPr>
    </w:p>
    <w:p w14:paraId="7DEF429C" w14:textId="77777777" w:rsidR="009F32E0" w:rsidRDefault="009F32E0" w:rsidP="009F32E0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8"/>
        <w:gridCol w:w="3079"/>
        <w:gridCol w:w="3078"/>
      </w:tblGrid>
      <w:tr w:rsidR="009F32E0" w14:paraId="757F44C7" w14:textId="77777777" w:rsidTr="009F32E0">
        <w:tc>
          <w:tcPr>
            <w:tcW w:w="2025" w:type="dxa"/>
            <w:shd w:val="pct25" w:color="auto" w:fill="auto"/>
          </w:tcPr>
          <w:p w14:paraId="5EDB5494" w14:textId="77777777" w:rsidR="009F32E0" w:rsidRDefault="009F32E0" w:rsidP="007F39E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8" w:type="dxa"/>
            <w:shd w:val="pct25" w:color="auto" w:fill="auto"/>
          </w:tcPr>
          <w:p w14:paraId="1F489FFD" w14:textId="77777777" w:rsidR="009F32E0" w:rsidRDefault="009F32E0" w:rsidP="007F39E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402E67CE" w14:textId="77777777" w:rsidR="009F32E0" w:rsidRDefault="009F32E0" w:rsidP="007F39ED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8" w:type="dxa"/>
            <w:shd w:val="pct25" w:color="auto" w:fill="auto"/>
          </w:tcPr>
          <w:p w14:paraId="4F511AD5" w14:textId="77777777" w:rsidR="009F32E0" w:rsidRDefault="009F32E0" w:rsidP="007F39ED">
            <w:pPr>
              <w:spacing w:before="60" w:after="60" w:line="259" w:lineRule="auto"/>
            </w:pPr>
            <w:r>
              <w:t>Validation</w:t>
            </w:r>
          </w:p>
        </w:tc>
      </w:tr>
      <w:tr w:rsidR="009F32E0" w14:paraId="66175C03" w14:textId="77777777" w:rsidTr="009F32E0">
        <w:tc>
          <w:tcPr>
            <w:tcW w:w="2025" w:type="dxa"/>
          </w:tcPr>
          <w:p w14:paraId="49BE5C27" w14:textId="2931BA34" w:rsidR="009F32E0" w:rsidRDefault="009F32E0" w:rsidP="007F39ED">
            <w:pPr>
              <w:spacing w:before="60" w:after="60"/>
            </w:pPr>
            <w:r>
              <w:t>Workflow Name</w:t>
            </w:r>
          </w:p>
        </w:tc>
        <w:tc>
          <w:tcPr>
            <w:tcW w:w="1168" w:type="dxa"/>
          </w:tcPr>
          <w:p w14:paraId="26E22B59" w14:textId="55A57DE2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67F936FB" w14:textId="4D7D2E95" w:rsidR="009F32E0" w:rsidRPr="00941E0D" w:rsidRDefault="000E4BAE" w:rsidP="007F39ED">
            <w:pPr>
              <w:spacing w:before="60" w:after="60"/>
            </w:pPr>
            <w:r>
              <w:t>Display Workflow Name as text with an adjacent icon to dropdown other Workflows</w:t>
            </w:r>
          </w:p>
        </w:tc>
        <w:tc>
          <w:tcPr>
            <w:tcW w:w="3078" w:type="dxa"/>
          </w:tcPr>
          <w:p w14:paraId="5EBF25BB" w14:textId="77777777" w:rsidR="009F32E0" w:rsidRDefault="009F32E0" w:rsidP="007F39ED">
            <w:pPr>
              <w:spacing w:before="60" w:after="60"/>
            </w:pPr>
          </w:p>
        </w:tc>
      </w:tr>
      <w:tr w:rsidR="00357C31" w14:paraId="36C73873" w14:textId="77777777" w:rsidTr="009F32E0">
        <w:tc>
          <w:tcPr>
            <w:tcW w:w="2025" w:type="dxa"/>
          </w:tcPr>
          <w:p w14:paraId="32BE1D43" w14:textId="13CD612E" w:rsidR="00357C31" w:rsidRDefault="00357C31" w:rsidP="007F39ED">
            <w:pPr>
              <w:spacing w:before="60" w:after="60"/>
            </w:pPr>
            <w:r>
              <w:t>Status</w:t>
            </w:r>
          </w:p>
        </w:tc>
        <w:tc>
          <w:tcPr>
            <w:tcW w:w="1168" w:type="dxa"/>
          </w:tcPr>
          <w:p w14:paraId="4275713A" w14:textId="4915ED8A" w:rsidR="00357C31" w:rsidRDefault="00357C3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5491CE07" w14:textId="7899B76F" w:rsidR="00357C31" w:rsidRDefault="00357C31" w:rsidP="007F39ED">
            <w:pPr>
              <w:spacing w:before="60" w:after="60"/>
            </w:pPr>
            <w:r>
              <w:t>Display adjacent to the Workflow Name</w:t>
            </w:r>
          </w:p>
          <w:p w14:paraId="2E858867" w14:textId="69469A14" w:rsidR="00357C31" w:rsidRDefault="00357C31" w:rsidP="007F39ED">
            <w:pPr>
              <w:spacing w:before="60" w:after="60"/>
            </w:pPr>
            <w:r>
              <w:t>Note whether a workflow is Active or Inactive</w:t>
            </w:r>
          </w:p>
        </w:tc>
        <w:tc>
          <w:tcPr>
            <w:tcW w:w="3078" w:type="dxa"/>
          </w:tcPr>
          <w:p w14:paraId="53CE9216" w14:textId="77777777" w:rsidR="00357C31" w:rsidRDefault="00357C31" w:rsidP="007F39ED">
            <w:pPr>
              <w:spacing w:before="60" w:after="60"/>
            </w:pPr>
          </w:p>
        </w:tc>
      </w:tr>
      <w:tr w:rsidR="009F32E0" w14:paraId="4924332E" w14:textId="77777777" w:rsidTr="009F32E0">
        <w:tc>
          <w:tcPr>
            <w:tcW w:w="2025" w:type="dxa"/>
          </w:tcPr>
          <w:p w14:paraId="2B83FAC1" w14:textId="71309CD9" w:rsidR="009F32E0" w:rsidRDefault="009F32E0" w:rsidP="007F39ED">
            <w:pPr>
              <w:spacing w:before="60" w:after="60"/>
            </w:pPr>
            <w:r>
              <w:t>Time Period</w:t>
            </w:r>
          </w:p>
        </w:tc>
        <w:tc>
          <w:tcPr>
            <w:tcW w:w="1168" w:type="dxa"/>
          </w:tcPr>
          <w:p w14:paraId="013787D9" w14:textId="77777777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A63391E" w14:textId="77777777" w:rsidR="009F32E0" w:rsidRDefault="009F32E0" w:rsidP="007F39ED">
            <w:pPr>
              <w:spacing w:before="60" w:after="60"/>
            </w:pPr>
            <w:r>
              <w:t>Options include:</w:t>
            </w:r>
          </w:p>
          <w:p w14:paraId="5B9310F6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All (default)</w:t>
            </w:r>
          </w:p>
          <w:p w14:paraId="33FE833C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30 days</w:t>
            </w:r>
          </w:p>
          <w:p w14:paraId="45FD74C8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 w:line="259" w:lineRule="auto"/>
            </w:pPr>
            <w:r>
              <w:t>Last 60 days</w:t>
            </w:r>
          </w:p>
          <w:p w14:paraId="2775EA49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Last 90 days</w:t>
            </w:r>
          </w:p>
          <w:p w14:paraId="71A9ACE3" w14:textId="77777777" w:rsidR="009F32E0" w:rsidRDefault="009F32E0" w:rsidP="008B2CC9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Custom</w:t>
            </w:r>
          </w:p>
        </w:tc>
        <w:tc>
          <w:tcPr>
            <w:tcW w:w="3078" w:type="dxa"/>
          </w:tcPr>
          <w:p w14:paraId="155A6D6A" w14:textId="77777777" w:rsidR="009F32E0" w:rsidRDefault="009F32E0" w:rsidP="007F39ED">
            <w:pPr>
              <w:spacing w:before="60" w:after="60"/>
            </w:pPr>
          </w:p>
        </w:tc>
      </w:tr>
      <w:tr w:rsidR="009F32E0" w14:paraId="5BFE6781" w14:textId="77777777" w:rsidTr="009F32E0">
        <w:tc>
          <w:tcPr>
            <w:tcW w:w="2025" w:type="dxa"/>
          </w:tcPr>
          <w:p w14:paraId="0CCC43FB" w14:textId="77777777" w:rsidR="009F32E0" w:rsidRDefault="009F32E0" w:rsidP="007F39ED">
            <w:pPr>
              <w:spacing w:before="60" w:after="60"/>
            </w:pPr>
            <w:r>
              <w:t>Custom Time Period</w:t>
            </w:r>
          </w:p>
        </w:tc>
        <w:tc>
          <w:tcPr>
            <w:tcW w:w="1168" w:type="dxa"/>
          </w:tcPr>
          <w:p w14:paraId="1358A69D" w14:textId="77777777" w:rsidR="009F32E0" w:rsidRDefault="009F32E0" w:rsidP="007F39ED">
            <w:pPr>
              <w:spacing w:before="60" w:after="60"/>
            </w:pPr>
            <w:r>
              <w:t>Date Pickers</w:t>
            </w:r>
          </w:p>
        </w:tc>
        <w:tc>
          <w:tcPr>
            <w:tcW w:w="3079" w:type="dxa"/>
          </w:tcPr>
          <w:p w14:paraId="4AFC91E0" w14:textId="77777777" w:rsidR="009F32E0" w:rsidRDefault="009F32E0" w:rsidP="007F39ED">
            <w:pPr>
              <w:spacing w:before="60" w:after="60"/>
            </w:pPr>
            <w:r>
              <w:t>If Time Period = Custom, then display Custom Time Period</w:t>
            </w:r>
          </w:p>
          <w:p w14:paraId="56752B18" w14:textId="77777777" w:rsidR="009F32E0" w:rsidRDefault="009F32E0" w:rsidP="007F39ED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78" w:type="dxa"/>
          </w:tcPr>
          <w:p w14:paraId="6803270F" w14:textId="77777777" w:rsidR="009F32E0" w:rsidRDefault="009F32E0" w:rsidP="007F39ED">
            <w:pPr>
              <w:spacing w:before="60" w:after="60"/>
            </w:pPr>
          </w:p>
        </w:tc>
      </w:tr>
      <w:tr w:rsidR="00AB3F17" w14:paraId="3E3D2B10" w14:textId="77777777" w:rsidTr="00997AC2">
        <w:tc>
          <w:tcPr>
            <w:tcW w:w="9350" w:type="dxa"/>
            <w:gridSpan w:val="4"/>
          </w:tcPr>
          <w:p w14:paraId="605F2C8E" w14:textId="77777777" w:rsidR="00AB3F17" w:rsidRPr="003D4BC1" w:rsidRDefault="00AB3F17" w:rsidP="00997AC2">
            <w:pPr>
              <w:spacing w:before="60" w:after="60"/>
              <w:rPr>
                <w:b/>
              </w:rPr>
            </w:pPr>
            <w:r>
              <w:rPr>
                <w:b/>
              </w:rPr>
              <w:t>Workflow Summary</w:t>
            </w:r>
          </w:p>
        </w:tc>
      </w:tr>
      <w:tr w:rsidR="009F32E0" w14:paraId="65C16EA2" w14:textId="77777777" w:rsidTr="009F32E0">
        <w:tc>
          <w:tcPr>
            <w:tcW w:w="2025" w:type="dxa"/>
          </w:tcPr>
          <w:p w14:paraId="0385A15D" w14:textId="33D189FC" w:rsidR="009F32E0" w:rsidRDefault="000E4BAE" w:rsidP="007F39ED">
            <w:pPr>
              <w:spacing w:before="60" w:after="60"/>
            </w:pPr>
            <w:r>
              <w:t>Sequence Steps</w:t>
            </w:r>
          </w:p>
        </w:tc>
        <w:tc>
          <w:tcPr>
            <w:tcW w:w="1168" w:type="dxa"/>
          </w:tcPr>
          <w:p w14:paraId="388C2F9F" w14:textId="6D7BF4B9" w:rsidR="009F32E0" w:rsidRDefault="000E4BAE" w:rsidP="007F39ED">
            <w:pPr>
              <w:spacing w:before="60" w:after="60"/>
            </w:pPr>
            <w:r>
              <w:t>Text &amp; Icons</w:t>
            </w:r>
          </w:p>
        </w:tc>
        <w:tc>
          <w:tcPr>
            <w:tcW w:w="3079" w:type="dxa"/>
          </w:tcPr>
          <w:p w14:paraId="47684668" w14:textId="77777777" w:rsidR="009F32E0" w:rsidRDefault="000E4BAE" w:rsidP="000E4BAE">
            <w:pPr>
              <w:spacing w:before="60" w:after="60"/>
            </w:pPr>
            <w:r>
              <w:t>Display Workflow sequence in order with a combination of text and icons</w:t>
            </w:r>
          </w:p>
          <w:p w14:paraId="30DB8A37" w14:textId="09648993" w:rsidR="000E4BAE" w:rsidRDefault="000E4BAE" w:rsidP="000E4BAE">
            <w:pPr>
              <w:spacing w:before="60" w:after="60"/>
            </w:pPr>
            <w:r>
              <w:t>Above Icon: Textual description of Trigger or Action type.  Example: Form Submitted</w:t>
            </w:r>
          </w:p>
          <w:p w14:paraId="0173FBA3" w14:textId="77777777" w:rsidR="000E4BAE" w:rsidRDefault="000E4BAE" w:rsidP="000E4BAE">
            <w:pPr>
              <w:spacing w:before="60" w:after="60"/>
            </w:pPr>
            <w:r>
              <w:t>Below Icon:  Textual description of actual Trigger or Action, such as the name of the form or campaign.</w:t>
            </w:r>
          </w:p>
          <w:p w14:paraId="49736EA0" w14:textId="1B09C3A6" w:rsidR="00AB3F17" w:rsidRPr="00941E0D" w:rsidRDefault="00AB3F17" w:rsidP="000E4BAE">
            <w:pPr>
              <w:spacing w:before="60" w:after="60"/>
            </w:pPr>
            <w:r>
              <w:lastRenderedPageBreak/>
              <w:t>If there are more steps than can be displayed within the viewport, use a carousel to allow the user to scroll forward and backwards through the steps</w:t>
            </w:r>
          </w:p>
        </w:tc>
        <w:tc>
          <w:tcPr>
            <w:tcW w:w="3078" w:type="dxa"/>
          </w:tcPr>
          <w:p w14:paraId="6C67D0C8" w14:textId="77777777" w:rsidR="009F32E0" w:rsidRDefault="009F32E0" w:rsidP="007F39ED">
            <w:pPr>
              <w:spacing w:before="60" w:after="60"/>
            </w:pPr>
          </w:p>
        </w:tc>
      </w:tr>
      <w:tr w:rsidR="003D4BC1" w14:paraId="665DA920" w14:textId="77777777" w:rsidTr="007F39ED">
        <w:tc>
          <w:tcPr>
            <w:tcW w:w="9350" w:type="dxa"/>
            <w:gridSpan w:val="4"/>
          </w:tcPr>
          <w:p w14:paraId="56DC8EC3" w14:textId="4DEC688E" w:rsidR="003D4BC1" w:rsidRPr="003D4BC1" w:rsidRDefault="003D4BC1" w:rsidP="00AB3F17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 xml:space="preserve">Workflow </w:t>
            </w:r>
            <w:r w:rsidR="00AB3F17">
              <w:rPr>
                <w:b/>
              </w:rPr>
              <w:t>Analytics</w:t>
            </w:r>
          </w:p>
        </w:tc>
      </w:tr>
      <w:tr w:rsidR="003D4BC1" w14:paraId="6C3425B3" w14:textId="77777777" w:rsidTr="007F39ED">
        <w:tc>
          <w:tcPr>
            <w:tcW w:w="2025" w:type="dxa"/>
          </w:tcPr>
          <w:p w14:paraId="7DA2487A" w14:textId="77777777" w:rsidR="003D4BC1" w:rsidRDefault="003D4BC1" w:rsidP="007F39ED">
            <w:pPr>
              <w:spacing w:before="60" w:after="60"/>
            </w:pPr>
            <w:r>
              <w:t>Contacts Started</w:t>
            </w:r>
          </w:p>
        </w:tc>
        <w:tc>
          <w:tcPr>
            <w:tcW w:w="1168" w:type="dxa"/>
          </w:tcPr>
          <w:p w14:paraId="55C35F37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0DA4BB7E" w14:textId="77777777" w:rsidR="003D4BC1" w:rsidRDefault="003D4BC1" w:rsidP="007F39ED">
            <w:pPr>
              <w:spacing w:before="60" w:after="60"/>
            </w:pPr>
            <w:r>
              <w:t>Total number of Contacts that have entered the Workflow</w:t>
            </w:r>
          </w:p>
          <w:p w14:paraId="4328AB4E" w14:textId="03B9824E" w:rsidR="003D4BC1" w:rsidRPr="00941E0D" w:rsidRDefault="003D4BC1" w:rsidP="007F39ED">
            <w:pPr>
              <w:spacing w:before="60" w:after="60"/>
            </w:pPr>
            <w:r>
              <w:t>Do not include Contacts with hard-bounces</w:t>
            </w:r>
          </w:p>
        </w:tc>
        <w:tc>
          <w:tcPr>
            <w:tcW w:w="3078" w:type="dxa"/>
          </w:tcPr>
          <w:p w14:paraId="0A409F83" w14:textId="77777777" w:rsidR="003D4BC1" w:rsidRDefault="003D4BC1" w:rsidP="007F39ED">
            <w:pPr>
              <w:spacing w:before="60" w:after="60"/>
            </w:pPr>
          </w:p>
        </w:tc>
      </w:tr>
      <w:tr w:rsidR="003D4BC1" w14:paraId="708A0974" w14:textId="77777777" w:rsidTr="007F39ED">
        <w:tc>
          <w:tcPr>
            <w:tcW w:w="2025" w:type="dxa"/>
          </w:tcPr>
          <w:p w14:paraId="27973E50" w14:textId="60881C82" w:rsidR="003D4BC1" w:rsidRDefault="003D4BC1" w:rsidP="003D4BC1">
            <w:pPr>
              <w:spacing w:before="60" w:after="60"/>
            </w:pPr>
            <w:r>
              <w:t>Contacts In-process</w:t>
            </w:r>
          </w:p>
        </w:tc>
        <w:tc>
          <w:tcPr>
            <w:tcW w:w="1168" w:type="dxa"/>
          </w:tcPr>
          <w:p w14:paraId="703E4752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5D7B0CC9" w14:textId="77777777" w:rsidR="003D4BC1" w:rsidRDefault="003D4BC1" w:rsidP="003D4BC1">
            <w:pPr>
              <w:spacing w:before="60" w:after="60"/>
            </w:pPr>
            <w:r>
              <w:t>Total number of Contacts currently in Workflow</w:t>
            </w:r>
          </w:p>
          <w:p w14:paraId="204300D7" w14:textId="54A65F59" w:rsidR="003D4BC1" w:rsidRPr="00941E0D" w:rsidRDefault="003D4BC1" w:rsidP="003D4BC1">
            <w:pPr>
              <w:spacing w:before="60" w:after="60"/>
            </w:pPr>
            <w:r>
              <w:t>Do not include Contacts with hard-bounces</w:t>
            </w:r>
          </w:p>
        </w:tc>
        <w:tc>
          <w:tcPr>
            <w:tcW w:w="3078" w:type="dxa"/>
          </w:tcPr>
          <w:p w14:paraId="4583E8E2" w14:textId="77777777" w:rsidR="003D4BC1" w:rsidRDefault="003D4BC1" w:rsidP="007F39ED">
            <w:pPr>
              <w:spacing w:before="60" w:after="60"/>
            </w:pPr>
          </w:p>
        </w:tc>
      </w:tr>
      <w:tr w:rsidR="003D4BC1" w14:paraId="6831AE33" w14:textId="77777777" w:rsidTr="007F39ED">
        <w:tc>
          <w:tcPr>
            <w:tcW w:w="2025" w:type="dxa"/>
          </w:tcPr>
          <w:p w14:paraId="7A99A1CC" w14:textId="716CA1AD" w:rsidR="003D4BC1" w:rsidRDefault="003D4BC1" w:rsidP="003D4BC1">
            <w:pPr>
              <w:spacing w:before="60" w:after="60"/>
            </w:pPr>
            <w:r>
              <w:t>Contacts Lost</w:t>
            </w:r>
          </w:p>
        </w:tc>
        <w:tc>
          <w:tcPr>
            <w:tcW w:w="1168" w:type="dxa"/>
          </w:tcPr>
          <w:p w14:paraId="72E0F648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773824C6" w14:textId="77777777" w:rsidR="003D4BC1" w:rsidRDefault="003D4BC1" w:rsidP="003D4BC1">
            <w:pPr>
              <w:spacing w:before="60" w:after="60"/>
            </w:pPr>
            <w:r>
              <w:t>Total number of Contacts that have unsubscribed from the Workflow</w:t>
            </w:r>
          </w:p>
          <w:p w14:paraId="3B552D01" w14:textId="52FF4460" w:rsidR="003D4BC1" w:rsidRPr="00941E0D" w:rsidRDefault="003D4BC1" w:rsidP="003D4BC1">
            <w:pPr>
              <w:spacing w:before="60" w:after="60"/>
            </w:pPr>
            <w:r>
              <w:t>Do not include Contacts with hard-bounces</w:t>
            </w:r>
          </w:p>
        </w:tc>
        <w:tc>
          <w:tcPr>
            <w:tcW w:w="3078" w:type="dxa"/>
          </w:tcPr>
          <w:p w14:paraId="4DAC5B26" w14:textId="77777777" w:rsidR="003D4BC1" w:rsidRDefault="003D4BC1" w:rsidP="007F39ED">
            <w:pPr>
              <w:spacing w:before="60" w:after="60"/>
            </w:pPr>
          </w:p>
        </w:tc>
      </w:tr>
      <w:tr w:rsidR="003D4BC1" w14:paraId="12418258" w14:textId="77777777" w:rsidTr="007F39ED">
        <w:tc>
          <w:tcPr>
            <w:tcW w:w="2025" w:type="dxa"/>
          </w:tcPr>
          <w:p w14:paraId="54F4BBDC" w14:textId="58A934BF" w:rsidR="003D4BC1" w:rsidRDefault="003D4BC1" w:rsidP="003D4BC1">
            <w:pPr>
              <w:spacing w:before="60" w:after="60"/>
            </w:pPr>
            <w:r>
              <w:t>Contacts Finished</w:t>
            </w:r>
          </w:p>
        </w:tc>
        <w:tc>
          <w:tcPr>
            <w:tcW w:w="1168" w:type="dxa"/>
          </w:tcPr>
          <w:p w14:paraId="4BD7BEE3" w14:textId="77777777" w:rsidR="003D4BC1" w:rsidRDefault="003D4BC1" w:rsidP="007F39ED">
            <w:pPr>
              <w:spacing w:before="60" w:after="60"/>
            </w:pPr>
            <w:r>
              <w:t>Text</w:t>
            </w:r>
          </w:p>
        </w:tc>
        <w:tc>
          <w:tcPr>
            <w:tcW w:w="3079" w:type="dxa"/>
          </w:tcPr>
          <w:p w14:paraId="2EC2EDBF" w14:textId="1C3EC6F2" w:rsidR="003D4BC1" w:rsidRPr="00941E0D" w:rsidRDefault="003D4BC1" w:rsidP="003D4BC1">
            <w:pPr>
              <w:spacing w:before="60" w:after="60"/>
            </w:pPr>
            <w:r>
              <w:t>Total number of Contacts that have completed the Workflow or met the stop condition</w:t>
            </w:r>
          </w:p>
        </w:tc>
        <w:tc>
          <w:tcPr>
            <w:tcW w:w="3078" w:type="dxa"/>
          </w:tcPr>
          <w:p w14:paraId="072785B7" w14:textId="77777777" w:rsidR="003D4BC1" w:rsidRDefault="003D4BC1" w:rsidP="007F39ED">
            <w:pPr>
              <w:spacing w:before="60" w:after="60"/>
            </w:pPr>
          </w:p>
        </w:tc>
      </w:tr>
      <w:tr w:rsidR="003D4BC1" w14:paraId="78D844D3" w14:textId="77777777" w:rsidTr="007F39ED">
        <w:tc>
          <w:tcPr>
            <w:tcW w:w="9350" w:type="dxa"/>
            <w:gridSpan w:val="4"/>
          </w:tcPr>
          <w:p w14:paraId="551745A9" w14:textId="242A2AFF" w:rsidR="003D4BC1" w:rsidRPr="003D4BC1" w:rsidRDefault="003D4BC1" w:rsidP="007F39ED">
            <w:pPr>
              <w:spacing w:before="60" w:after="60"/>
              <w:rPr>
                <w:b/>
              </w:rPr>
            </w:pPr>
            <w:r w:rsidRPr="003D4BC1">
              <w:rPr>
                <w:b/>
              </w:rPr>
              <w:t>Engagement</w:t>
            </w:r>
          </w:p>
        </w:tc>
      </w:tr>
      <w:tr w:rsidR="000C04CD" w14:paraId="492752B9" w14:textId="77777777" w:rsidTr="009F32E0">
        <w:tc>
          <w:tcPr>
            <w:tcW w:w="2025" w:type="dxa"/>
          </w:tcPr>
          <w:p w14:paraId="2F864294" w14:textId="049D6D3C" w:rsidR="000C04CD" w:rsidRDefault="000C04CD" w:rsidP="000C04CD">
            <w:pPr>
              <w:spacing w:before="60" w:after="60"/>
            </w:pPr>
            <w:r>
              <w:t>Workflow Name</w:t>
            </w:r>
          </w:p>
        </w:tc>
        <w:tc>
          <w:tcPr>
            <w:tcW w:w="1168" w:type="dxa"/>
          </w:tcPr>
          <w:p w14:paraId="4CB5043A" w14:textId="30B9188F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47EFFA05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57700474" w14:textId="5C576403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7F67B8BE" w14:textId="77777777" w:rsidR="000C04CD" w:rsidRDefault="000C04CD" w:rsidP="000C04CD">
            <w:pPr>
              <w:spacing w:before="60" w:after="60"/>
            </w:pPr>
          </w:p>
        </w:tc>
      </w:tr>
      <w:tr w:rsidR="000C04CD" w14:paraId="3EC1953E" w14:textId="77777777" w:rsidTr="009F32E0">
        <w:tc>
          <w:tcPr>
            <w:tcW w:w="2025" w:type="dxa"/>
          </w:tcPr>
          <w:p w14:paraId="0D9AC44C" w14:textId="5969586E" w:rsidR="000C04CD" w:rsidRPr="001A0B3A" w:rsidRDefault="000C04CD" w:rsidP="000C04CD">
            <w:pPr>
              <w:spacing w:before="60" w:after="60"/>
            </w:pPr>
            <w:r>
              <w:t>Delivered</w:t>
            </w:r>
          </w:p>
        </w:tc>
        <w:tc>
          <w:tcPr>
            <w:tcW w:w="1168" w:type="dxa"/>
          </w:tcPr>
          <w:p w14:paraId="056945FE" w14:textId="1F7C13F9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0514A63F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32AEE576" w14:textId="043A8194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7AA59E94" w14:textId="77777777" w:rsidR="000C04CD" w:rsidRDefault="000C04CD" w:rsidP="000C04CD">
            <w:pPr>
              <w:spacing w:before="60" w:after="60"/>
            </w:pPr>
          </w:p>
        </w:tc>
      </w:tr>
      <w:tr w:rsidR="000C04CD" w14:paraId="75FEA60B" w14:textId="77777777" w:rsidTr="009F32E0">
        <w:tc>
          <w:tcPr>
            <w:tcW w:w="2025" w:type="dxa"/>
          </w:tcPr>
          <w:p w14:paraId="0603FF79" w14:textId="39724FE6" w:rsidR="000C04CD" w:rsidRPr="001A0B3A" w:rsidRDefault="000C04CD" w:rsidP="000C04CD">
            <w:pPr>
              <w:spacing w:before="60" w:after="60"/>
            </w:pPr>
            <w:r>
              <w:t>Opened</w:t>
            </w:r>
          </w:p>
        </w:tc>
        <w:tc>
          <w:tcPr>
            <w:tcW w:w="1168" w:type="dxa"/>
          </w:tcPr>
          <w:p w14:paraId="626C6FAA" w14:textId="598587FC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0B1A0E3B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7504BB20" w14:textId="01A0AD34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518BA9D1" w14:textId="77777777" w:rsidR="000C04CD" w:rsidRDefault="000C04CD" w:rsidP="000C04CD">
            <w:pPr>
              <w:spacing w:before="60" w:after="60"/>
            </w:pPr>
          </w:p>
        </w:tc>
      </w:tr>
      <w:tr w:rsidR="000C04CD" w14:paraId="76540826" w14:textId="77777777" w:rsidTr="009F32E0">
        <w:tc>
          <w:tcPr>
            <w:tcW w:w="2025" w:type="dxa"/>
          </w:tcPr>
          <w:p w14:paraId="5CB9E9A4" w14:textId="10C9A2ED" w:rsidR="000C04CD" w:rsidRDefault="000C04CD" w:rsidP="000C04CD">
            <w:pPr>
              <w:spacing w:before="60" w:after="60"/>
            </w:pPr>
            <w:r>
              <w:t>Clicked</w:t>
            </w:r>
          </w:p>
        </w:tc>
        <w:tc>
          <w:tcPr>
            <w:tcW w:w="1168" w:type="dxa"/>
          </w:tcPr>
          <w:p w14:paraId="6345157D" w14:textId="184BA442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73B1BEE2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6C563F3D" w14:textId="04F4D4E9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43C4F767" w14:textId="77777777" w:rsidR="000C04CD" w:rsidRDefault="000C04CD" w:rsidP="000C04CD">
            <w:pPr>
              <w:spacing w:before="60" w:after="60"/>
            </w:pPr>
          </w:p>
        </w:tc>
      </w:tr>
      <w:tr w:rsidR="000C04CD" w14:paraId="3EFB10C0" w14:textId="77777777" w:rsidTr="009F32E0">
        <w:tc>
          <w:tcPr>
            <w:tcW w:w="2025" w:type="dxa"/>
          </w:tcPr>
          <w:p w14:paraId="3ED780FF" w14:textId="227C2129" w:rsidR="000C04CD" w:rsidRDefault="000C04CD" w:rsidP="000C04CD">
            <w:pPr>
              <w:spacing w:before="60" w:after="60"/>
            </w:pPr>
            <w:r>
              <w:lastRenderedPageBreak/>
              <w:t>Unsubscribed</w:t>
            </w:r>
          </w:p>
        </w:tc>
        <w:tc>
          <w:tcPr>
            <w:tcW w:w="1168" w:type="dxa"/>
          </w:tcPr>
          <w:p w14:paraId="6C7C8BAE" w14:textId="174E2F1F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5D56D385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01077246" w14:textId="66FD7466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15B795D0" w14:textId="77777777" w:rsidR="000C04CD" w:rsidRDefault="000C04CD" w:rsidP="000C04CD">
            <w:pPr>
              <w:spacing w:before="60" w:after="60"/>
            </w:pPr>
          </w:p>
        </w:tc>
      </w:tr>
      <w:tr w:rsidR="000C04CD" w14:paraId="3291890C" w14:textId="77777777" w:rsidTr="009F32E0">
        <w:tc>
          <w:tcPr>
            <w:tcW w:w="2025" w:type="dxa"/>
          </w:tcPr>
          <w:p w14:paraId="28E9719A" w14:textId="0F10EB2D" w:rsidR="000C04CD" w:rsidRDefault="000C04CD" w:rsidP="000C04CD">
            <w:pPr>
              <w:spacing w:before="60" w:after="60"/>
            </w:pPr>
            <w:r>
              <w:t>Complained</w:t>
            </w:r>
          </w:p>
        </w:tc>
        <w:tc>
          <w:tcPr>
            <w:tcW w:w="1168" w:type="dxa"/>
          </w:tcPr>
          <w:p w14:paraId="1EB7E2F6" w14:textId="1B902CD5" w:rsidR="000C04CD" w:rsidRDefault="000C04CD" w:rsidP="000C04CD">
            <w:pPr>
              <w:spacing w:before="60" w:after="60"/>
            </w:pPr>
            <w:r>
              <w:t>Bar Graph &amp; Text (in table)</w:t>
            </w:r>
          </w:p>
        </w:tc>
        <w:tc>
          <w:tcPr>
            <w:tcW w:w="3079" w:type="dxa"/>
          </w:tcPr>
          <w:p w14:paraId="2BFA4FA1" w14:textId="77777777" w:rsidR="000C04CD" w:rsidRDefault="000C04CD" w:rsidP="000C04CD">
            <w:pPr>
              <w:spacing w:before="60" w:after="60"/>
            </w:pPr>
            <w:r>
              <w:t>Applies to each Campaign in the Workflow</w:t>
            </w:r>
          </w:p>
          <w:p w14:paraId="0F8AABD2" w14:textId="3CCD9593" w:rsidR="000C04CD" w:rsidRDefault="000C04CD" w:rsidP="000C04CD">
            <w:pPr>
              <w:spacing w:before="60" w:after="60"/>
            </w:pPr>
            <w:r>
              <w:t>Display in order from the Workflow</w:t>
            </w:r>
          </w:p>
        </w:tc>
        <w:tc>
          <w:tcPr>
            <w:tcW w:w="3078" w:type="dxa"/>
          </w:tcPr>
          <w:p w14:paraId="55EE5075" w14:textId="77777777" w:rsidR="000C04CD" w:rsidRDefault="000C04CD" w:rsidP="000C04CD">
            <w:pPr>
              <w:spacing w:before="60" w:after="60"/>
            </w:pPr>
          </w:p>
        </w:tc>
      </w:tr>
    </w:tbl>
    <w:p w14:paraId="17832E35" w14:textId="77777777" w:rsidR="009F32E0" w:rsidRDefault="009F32E0" w:rsidP="009F32E0">
      <w:pPr>
        <w:rPr>
          <w:b/>
        </w:rPr>
      </w:pPr>
    </w:p>
    <w:p w14:paraId="1E906D2A" w14:textId="77777777" w:rsidR="009F32E0" w:rsidRDefault="009F32E0" w:rsidP="009F32E0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9F32E0" w14:paraId="63FF932F" w14:textId="77777777" w:rsidTr="007F39ED">
        <w:tc>
          <w:tcPr>
            <w:tcW w:w="2023" w:type="dxa"/>
            <w:shd w:val="pct25" w:color="auto" w:fill="auto"/>
          </w:tcPr>
          <w:p w14:paraId="25B8A9CB" w14:textId="77777777" w:rsidR="009F32E0" w:rsidRDefault="009F32E0" w:rsidP="007F39E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85699CD" w14:textId="77777777" w:rsidR="009F32E0" w:rsidRDefault="009F32E0" w:rsidP="007F39E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D572B21" w14:textId="77777777" w:rsidR="009F32E0" w:rsidRDefault="009F32E0" w:rsidP="007F39ED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441E9324" w14:textId="77777777" w:rsidR="009F32E0" w:rsidRDefault="009F32E0" w:rsidP="007F39ED">
            <w:pPr>
              <w:spacing w:before="60" w:after="60" w:line="259" w:lineRule="auto"/>
            </w:pPr>
            <w:r>
              <w:t>Validation</w:t>
            </w:r>
          </w:p>
        </w:tc>
      </w:tr>
      <w:tr w:rsidR="009F32E0" w14:paraId="6BBDCCF3" w14:textId="77777777" w:rsidTr="007F39ED">
        <w:tc>
          <w:tcPr>
            <w:tcW w:w="2023" w:type="dxa"/>
          </w:tcPr>
          <w:p w14:paraId="5EBE5A5F" w14:textId="77777777" w:rsidR="009F32E0" w:rsidRDefault="009F32E0" w:rsidP="007F39ED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479DE8B8" w14:textId="77777777" w:rsidR="009F32E0" w:rsidRDefault="009F32E0" w:rsidP="007F39ED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FF5BE80" w14:textId="77777777" w:rsidR="009F32E0" w:rsidRDefault="009F32E0" w:rsidP="007F39ED">
            <w:pPr>
              <w:spacing w:before="60" w:after="60"/>
            </w:pPr>
            <w:r>
              <w:t>Returns user to Workflow List</w:t>
            </w:r>
          </w:p>
        </w:tc>
        <w:tc>
          <w:tcPr>
            <w:tcW w:w="3081" w:type="dxa"/>
          </w:tcPr>
          <w:p w14:paraId="6199FE4D" w14:textId="77777777" w:rsidR="009F32E0" w:rsidRDefault="009F32E0" w:rsidP="007F39ED">
            <w:pPr>
              <w:spacing w:before="60" w:after="60"/>
            </w:pPr>
          </w:p>
        </w:tc>
      </w:tr>
      <w:tr w:rsidR="009F32E0" w14:paraId="4D9D03C0" w14:textId="77777777" w:rsidTr="007F39ED">
        <w:tc>
          <w:tcPr>
            <w:tcW w:w="2023" w:type="dxa"/>
          </w:tcPr>
          <w:p w14:paraId="6B6C8594" w14:textId="77777777" w:rsidR="009F32E0" w:rsidRDefault="009F32E0" w:rsidP="007F39ED">
            <w:pPr>
              <w:spacing w:before="60" w:after="60"/>
            </w:pPr>
            <w:r>
              <w:t>Time Period*</w:t>
            </w:r>
          </w:p>
        </w:tc>
        <w:tc>
          <w:tcPr>
            <w:tcW w:w="1165" w:type="dxa"/>
          </w:tcPr>
          <w:p w14:paraId="3D4D6FFC" w14:textId="77777777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5ECDDBB4" w14:textId="77777777" w:rsidR="009F32E0" w:rsidRDefault="009F32E0" w:rsidP="007F39ED">
            <w:pPr>
              <w:spacing w:before="60" w:after="60"/>
            </w:pPr>
            <w:r>
              <w:t>Options include:</w:t>
            </w:r>
          </w:p>
          <w:p w14:paraId="1A727B55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All (default)</w:t>
            </w:r>
          </w:p>
          <w:p w14:paraId="34F237C8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30 days</w:t>
            </w:r>
          </w:p>
          <w:p w14:paraId="4B52CD92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 w:line="259" w:lineRule="auto"/>
            </w:pPr>
            <w:r>
              <w:t>Last 60 days</w:t>
            </w:r>
          </w:p>
          <w:p w14:paraId="42A532AE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Last 90 days</w:t>
            </w:r>
          </w:p>
          <w:p w14:paraId="5696127A" w14:textId="77777777" w:rsidR="009F32E0" w:rsidRDefault="009F32E0" w:rsidP="008B2CC9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Custom</w:t>
            </w:r>
          </w:p>
        </w:tc>
        <w:tc>
          <w:tcPr>
            <w:tcW w:w="3081" w:type="dxa"/>
          </w:tcPr>
          <w:p w14:paraId="564FC748" w14:textId="77777777" w:rsidR="009F32E0" w:rsidRDefault="009F32E0" w:rsidP="007F39ED">
            <w:pPr>
              <w:spacing w:before="60" w:after="60"/>
            </w:pPr>
          </w:p>
        </w:tc>
      </w:tr>
      <w:tr w:rsidR="009F32E0" w14:paraId="4E4479EF" w14:textId="77777777" w:rsidTr="007F39ED">
        <w:tc>
          <w:tcPr>
            <w:tcW w:w="2023" w:type="dxa"/>
          </w:tcPr>
          <w:p w14:paraId="1BA5BA7D" w14:textId="77777777" w:rsidR="009F32E0" w:rsidRDefault="009F32E0" w:rsidP="007F39ED">
            <w:pPr>
              <w:spacing w:before="60" w:after="60"/>
            </w:pPr>
            <w:r>
              <w:t>Custom Time Period</w:t>
            </w:r>
          </w:p>
        </w:tc>
        <w:tc>
          <w:tcPr>
            <w:tcW w:w="1165" w:type="dxa"/>
          </w:tcPr>
          <w:p w14:paraId="3FF009CD" w14:textId="77777777" w:rsidR="009F32E0" w:rsidRDefault="009F32E0" w:rsidP="007F39ED">
            <w:pPr>
              <w:spacing w:before="60" w:after="60"/>
            </w:pPr>
            <w:r>
              <w:t>Date Pickers</w:t>
            </w:r>
          </w:p>
        </w:tc>
        <w:tc>
          <w:tcPr>
            <w:tcW w:w="3081" w:type="dxa"/>
          </w:tcPr>
          <w:p w14:paraId="76B4E6BE" w14:textId="77777777" w:rsidR="009F32E0" w:rsidRDefault="009F32E0" w:rsidP="007F39ED">
            <w:pPr>
              <w:spacing w:before="60" w:after="60"/>
            </w:pPr>
            <w:r>
              <w:t>If Time Period = Custom, then display Custom Time Period</w:t>
            </w:r>
          </w:p>
          <w:p w14:paraId="15050F19" w14:textId="77777777" w:rsidR="009F32E0" w:rsidRDefault="009F32E0" w:rsidP="007F39ED">
            <w:pPr>
              <w:spacing w:before="60" w:after="60"/>
            </w:pPr>
            <w:r>
              <w:t>Allows user to select a range of dates</w:t>
            </w:r>
          </w:p>
        </w:tc>
        <w:tc>
          <w:tcPr>
            <w:tcW w:w="3081" w:type="dxa"/>
          </w:tcPr>
          <w:p w14:paraId="7E20E029" w14:textId="77777777" w:rsidR="009F32E0" w:rsidRDefault="009F32E0" w:rsidP="007F39ED">
            <w:pPr>
              <w:spacing w:before="60" w:after="60"/>
            </w:pPr>
            <w:r>
              <w:t>Required if ‘Custom’ is selected as the value for ‘Time Period’</w:t>
            </w:r>
          </w:p>
        </w:tc>
      </w:tr>
      <w:tr w:rsidR="009F32E0" w14:paraId="4177FA6D" w14:textId="77777777" w:rsidTr="007F39ED">
        <w:tc>
          <w:tcPr>
            <w:tcW w:w="2023" w:type="dxa"/>
          </w:tcPr>
          <w:p w14:paraId="3406952D" w14:textId="798647E5" w:rsidR="009F32E0" w:rsidRDefault="009F32E0" w:rsidP="007F39ED">
            <w:pPr>
              <w:spacing w:before="60" w:after="60"/>
            </w:pPr>
            <w:r>
              <w:t>Workflow</w:t>
            </w:r>
            <w:r w:rsidR="00ED08CB">
              <w:t xml:space="preserve"> Name</w:t>
            </w:r>
          </w:p>
        </w:tc>
        <w:tc>
          <w:tcPr>
            <w:tcW w:w="1165" w:type="dxa"/>
          </w:tcPr>
          <w:p w14:paraId="7B95A088" w14:textId="77777777" w:rsidR="009F32E0" w:rsidRDefault="009F32E0" w:rsidP="007F39ED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363C82A9" w14:textId="77777777" w:rsidR="009F32E0" w:rsidRDefault="009F32E0" w:rsidP="007F39ED">
            <w:pPr>
              <w:spacing w:before="60" w:after="60"/>
            </w:pPr>
            <w:r>
              <w:t>List of all workflows</w:t>
            </w:r>
          </w:p>
        </w:tc>
        <w:tc>
          <w:tcPr>
            <w:tcW w:w="3081" w:type="dxa"/>
          </w:tcPr>
          <w:p w14:paraId="6AA47060" w14:textId="793E7F24" w:rsidR="009F32E0" w:rsidRDefault="009F32E0" w:rsidP="007F39ED">
            <w:pPr>
              <w:spacing w:before="60" w:after="60"/>
            </w:pPr>
          </w:p>
        </w:tc>
      </w:tr>
      <w:tr w:rsidR="00357C31" w14:paraId="4E14C926" w14:textId="77777777" w:rsidTr="007F39ED">
        <w:tc>
          <w:tcPr>
            <w:tcW w:w="2023" w:type="dxa"/>
          </w:tcPr>
          <w:p w14:paraId="2C4613E8" w14:textId="0E75A2A1" w:rsidR="00357C31" w:rsidRDefault="00357C31" w:rsidP="007F39ED">
            <w:pPr>
              <w:spacing w:before="60" w:after="60"/>
            </w:pPr>
            <w:r>
              <w:t>Settings</w:t>
            </w:r>
          </w:p>
        </w:tc>
        <w:tc>
          <w:tcPr>
            <w:tcW w:w="1165" w:type="dxa"/>
          </w:tcPr>
          <w:p w14:paraId="177683A0" w14:textId="0304277E" w:rsidR="00357C31" w:rsidRDefault="00357C31" w:rsidP="007F39ED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8A44A85" w14:textId="516BB0F7" w:rsidR="00357C31" w:rsidRDefault="00357C31" w:rsidP="007F39ED">
            <w:pPr>
              <w:spacing w:before="60" w:after="60"/>
            </w:pPr>
            <w:r>
              <w:t>Reveal settings</w:t>
            </w:r>
          </w:p>
        </w:tc>
        <w:tc>
          <w:tcPr>
            <w:tcW w:w="3081" w:type="dxa"/>
          </w:tcPr>
          <w:p w14:paraId="11CBAF67" w14:textId="77777777" w:rsidR="00357C31" w:rsidRDefault="00357C31" w:rsidP="007F39ED">
            <w:pPr>
              <w:spacing w:before="60" w:after="60"/>
            </w:pPr>
          </w:p>
        </w:tc>
      </w:tr>
      <w:tr w:rsidR="00357C31" w14:paraId="39491817" w14:textId="77777777" w:rsidTr="007F39ED">
        <w:tc>
          <w:tcPr>
            <w:tcW w:w="2023" w:type="dxa"/>
          </w:tcPr>
          <w:p w14:paraId="23288920" w14:textId="5AB0459E" w:rsidR="00357C31" w:rsidRDefault="00357C31" w:rsidP="007F39ED">
            <w:pPr>
              <w:spacing w:before="60" w:after="60"/>
            </w:pPr>
            <w:r>
              <w:t>Save Settings</w:t>
            </w:r>
          </w:p>
        </w:tc>
        <w:tc>
          <w:tcPr>
            <w:tcW w:w="1165" w:type="dxa"/>
          </w:tcPr>
          <w:p w14:paraId="65215EB3" w14:textId="376B953E" w:rsidR="00357C31" w:rsidRDefault="00357C31" w:rsidP="007F39ED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C3ADD35" w14:textId="77777777" w:rsidR="00357C31" w:rsidRDefault="00357C31" w:rsidP="007F39ED">
            <w:pPr>
              <w:spacing w:before="60" w:after="60"/>
            </w:pPr>
          </w:p>
        </w:tc>
        <w:tc>
          <w:tcPr>
            <w:tcW w:w="3081" w:type="dxa"/>
          </w:tcPr>
          <w:p w14:paraId="09450E7A" w14:textId="77777777" w:rsidR="00357C31" w:rsidRDefault="00357C31" w:rsidP="007F39ED">
            <w:pPr>
              <w:spacing w:before="60" w:after="60"/>
            </w:pPr>
          </w:p>
        </w:tc>
      </w:tr>
    </w:tbl>
    <w:p w14:paraId="40A4520A" w14:textId="77777777" w:rsidR="009F32E0" w:rsidRDefault="009F32E0" w:rsidP="009F32E0">
      <w:pPr>
        <w:rPr>
          <w:b/>
        </w:rPr>
      </w:pPr>
    </w:p>
    <w:p w14:paraId="7AEC1BC0" w14:textId="77777777" w:rsidR="009F32E0" w:rsidRPr="0070289E" w:rsidRDefault="009F32E0" w:rsidP="009F32E0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F32E0" w14:paraId="4492B65E" w14:textId="77777777" w:rsidTr="007F39ED">
        <w:tc>
          <w:tcPr>
            <w:tcW w:w="2031" w:type="dxa"/>
            <w:shd w:val="pct25" w:color="auto" w:fill="auto"/>
          </w:tcPr>
          <w:p w14:paraId="4EF197F3" w14:textId="77777777" w:rsidR="009F32E0" w:rsidRDefault="009F32E0" w:rsidP="007F39ED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55F2137" w14:textId="77777777" w:rsidR="009F32E0" w:rsidRDefault="009F32E0" w:rsidP="007F39ED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D8A0FF3" w14:textId="77777777" w:rsidR="009F32E0" w:rsidRDefault="009F32E0" w:rsidP="007F39ED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6B6791" w14:paraId="64D61D57" w14:textId="77777777" w:rsidTr="007F39ED">
        <w:tc>
          <w:tcPr>
            <w:tcW w:w="2031" w:type="dxa"/>
          </w:tcPr>
          <w:p w14:paraId="24BA09EE" w14:textId="05308DF1" w:rsidR="006B6791" w:rsidRDefault="006B6791" w:rsidP="007F39ED">
            <w:pPr>
              <w:spacing w:before="60" w:after="60"/>
            </w:pPr>
            <w:r>
              <w:t>Edit Workflow</w:t>
            </w:r>
          </w:p>
        </w:tc>
        <w:tc>
          <w:tcPr>
            <w:tcW w:w="1165" w:type="dxa"/>
          </w:tcPr>
          <w:p w14:paraId="101BA44A" w14:textId="32C20947" w:rsidR="006B6791" w:rsidRDefault="006B6791" w:rsidP="007F39E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F7A6089" w14:textId="77777777" w:rsidR="006B6791" w:rsidRDefault="006B6791" w:rsidP="007F39ED">
            <w:pPr>
              <w:spacing w:before="60" w:after="60"/>
            </w:pPr>
          </w:p>
        </w:tc>
      </w:tr>
      <w:tr w:rsidR="009F32E0" w14:paraId="4FD83277" w14:textId="77777777" w:rsidTr="007F39ED">
        <w:tc>
          <w:tcPr>
            <w:tcW w:w="2031" w:type="dxa"/>
          </w:tcPr>
          <w:p w14:paraId="580EE6B7" w14:textId="77777777" w:rsidR="009F32E0" w:rsidRDefault="009F32E0" w:rsidP="007F39ED">
            <w:pPr>
              <w:spacing w:before="60" w:after="60"/>
            </w:pPr>
            <w:r>
              <w:t>Save Workflow As…</w:t>
            </w:r>
          </w:p>
        </w:tc>
        <w:tc>
          <w:tcPr>
            <w:tcW w:w="1165" w:type="dxa"/>
          </w:tcPr>
          <w:p w14:paraId="4EB5D422" w14:textId="77777777" w:rsidR="009F32E0" w:rsidRDefault="009F32E0" w:rsidP="007F39E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097EFD3" w14:textId="77777777" w:rsidR="009F32E0" w:rsidRDefault="009F32E0" w:rsidP="007F39ED">
            <w:pPr>
              <w:spacing w:before="60" w:after="60"/>
            </w:pPr>
          </w:p>
        </w:tc>
      </w:tr>
      <w:tr w:rsidR="009F32E0" w14:paraId="2F30A552" w14:textId="77777777" w:rsidTr="007F39ED">
        <w:tc>
          <w:tcPr>
            <w:tcW w:w="2031" w:type="dxa"/>
          </w:tcPr>
          <w:p w14:paraId="3414DDA4" w14:textId="77777777" w:rsidR="009F32E0" w:rsidRDefault="009F32E0" w:rsidP="007F39ED">
            <w:pPr>
              <w:spacing w:before="60" w:after="60"/>
            </w:pPr>
            <w:r>
              <w:t>Delete Workflow</w:t>
            </w:r>
          </w:p>
        </w:tc>
        <w:tc>
          <w:tcPr>
            <w:tcW w:w="1165" w:type="dxa"/>
          </w:tcPr>
          <w:p w14:paraId="1F87B153" w14:textId="77777777" w:rsidR="009F32E0" w:rsidRDefault="009F32E0" w:rsidP="007F39E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AA8157" w14:textId="77777777" w:rsidR="009F32E0" w:rsidRDefault="009F32E0" w:rsidP="007F39ED">
            <w:pPr>
              <w:spacing w:before="60" w:after="60"/>
            </w:pPr>
          </w:p>
        </w:tc>
      </w:tr>
    </w:tbl>
    <w:p w14:paraId="784315E6" w14:textId="77777777" w:rsidR="009F32E0" w:rsidRDefault="009F32E0" w:rsidP="009F32E0"/>
    <w:p w14:paraId="40AC13F6" w14:textId="77777777" w:rsidR="009F32E0" w:rsidRPr="0070289E" w:rsidRDefault="009F32E0" w:rsidP="009F32E0">
      <w:pPr>
        <w:rPr>
          <w:b/>
        </w:rPr>
      </w:pPr>
      <w:r>
        <w:rPr>
          <w:b/>
        </w:rPr>
        <w:t>Exceptions</w:t>
      </w:r>
    </w:p>
    <w:p w14:paraId="2486A481" w14:textId="77777777" w:rsidR="009F32E0" w:rsidRDefault="009F32E0" w:rsidP="009F32E0">
      <w:r>
        <w:t xml:space="preserve">None </w:t>
      </w:r>
    </w:p>
    <w:p w14:paraId="5C619E10" w14:textId="77777777" w:rsidR="009F32E0" w:rsidRPr="0070289E" w:rsidRDefault="009F32E0" w:rsidP="009F32E0">
      <w:pPr>
        <w:rPr>
          <w:b/>
        </w:rPr>
      </w:pPr>
      <w:r w:rsidRPr="0070289E">
        <w:rPr>
          <w:b/>
        </w:rPr>
        <w:t>Notes and Issues</w:t>
      </w:r>
    </w:p>
    <w:p w14:paraId="27F9A44E" w14:textId="77777777" w:rsidR="009F32E0" w:rsidRDefault="009F32E0" w:rsidP="009F32E0">
      <w:r>
        <w:lastRenderedPageBreak/>
        <w:t>None</w:t>
      </w:r>
    </w:p>
    <w:sectPr w:rsidR="009F32E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Hari Pratap" w:date="2014-10-15T10:44:00Z" w:initials="HP">
    <w:p w14:paraId="283B63FE" w14:textId="7BE42397" w:rsidR="001A6CF7" w:rsidRDefault="001A6CF7">
      <w:pPr>
        <w:pStyle w:val="CommentText"/>
      </w:pPr>
      <w:r>
        <w:rPr>
          <w:rStyle w:val="CommentReference"/>
        </w:rPr>
        <w:annotationRef/>
      </w:r>
      <w:r>
        <w:t xml:space="preserve">Change this to link – redirecting to result list view of contacts </w:t>
      </w:r>
    </w:p>
    <w:p w14:paraId="23AA8A1F" w14:textId="77777777" w:rsidR="001A6CF7" w:rsidRDefault="001A6CF7">
      <w:pPr>
        <w:pStyle w:val="CommentText"/>
      </w:pPr>
    </w:p>
    <w:p w14:paraId="63B8A609" w14:textId="57285030" w:rsidR="001A6CF7" w:rsidRDefault="001A6CF7">
      <w:pPr>
        <w:pStyle w:val="CommentText"/>
      </w:pPr>
      <w:r>
        <w:t>Change Title – Overall Contacts</w:t>
      </w:r>
    </w:p>
    <w:p w14:paraId="6081842D" w14:textId="77777777" w:rsidR="001A6CF7" w:rsidRDefault="001A6CF7">
      <w:pPr>
        <w:pStyle w:val="CommentText"/>
      </w:pPr>
    </w:p>
  </w:comment>
  <w:comment w:id="10" w:author="Hari Pratap" w:date="2014-10-15T10:44:00Z" w:initials="HP">
    <w:p w14:paraId="0F2E0809" w14:textId="6229AB4D" w:rsidR="001A6CF7" w:rsidRDefault="001A6CF7">
      <w:pPr>
        <w:pStyle w:val="CommentText"/>
      </w:pPr>
      <w:r>
        <w:rPr>
          <w:rStyle w:val="CommentReference"/>
        </w:rPr>
        <w:annotationRef/>
      </w:r>
      <w:r>
        <w:t>Change this to link – redirecting to result list view of contacts</w:t>
      </w:r>
    </w:p>
    <w:p w14:paraId="691F27A7" w14:textId="77777777" w:rsidR="001A6CF7" w:rsidRDefault="001A6CF7">
      <w:pPr>
        <w:pStyle w:val="CommentText"/>
      </w:pPr>
    </w:p>
    <w:p w14:paraId="6B413038" w14:textId="77D43963" w:rsidR="001A6CF7" w:rsidRDefault="001A6CF7">
      <w:pPr>
        <w:pStyle w:val="CommentText"/>
      </w:pPr>
      <w:r>
        <w:t>Change Title – In Progress</w:t>
      </w:r>
    </w:p>
  </w:comment>
  <w:comment w:id="14" w:author="Hari Pratap" w:date="2014-10-15T10:44:00Z" w:initials="HP">
    <w:p w14:paraId="739D94CB" w14:textId="71471818" w:rsidR="001A6CF7" w:rsidRDefault="001A6CF7">
      <w:pPr>
        <w:pStyle w:val="CommentText"/>
      </w:pPr>
      <w:r>
        <w:rPr>
          <w:rStyle w:val="CommentReference"/>
        </w:rPr>
        <w:annotationRef/>
      </w:r>
      <w:r>
        <w:t>Change this to link – redirecting to result list view of contacts</w:t>
      </w:r>
    </w:p>
    <w:p w14:paraId="046C1205" w14:textId="77777777" w:rsidR="001A6CF7" w:rsidRDefault="001A6CF7">
      <w:pPr>
        <w:pStyle w:val="CommentText"/>
      </w:pPr>
    </w:p>
    <w:p w14:paraId="40FC06F5" w14:textId="23A7887F" w:rsidR="001A6CF7" w:rsidRDefault="001A6CF7">
      <w:pPr>
        <w:pStyle w:val="CommentText"/>
      </w:pPr>
      <w:r>
        <w:t>Change Title - Completed</w:t>
      </w:r>
    </w:p>
  </w:comment>
  <w:comment w:id="18" w:author="Hari Pratap" w:date="2014-10-15T10:43:00Z" w:initials="HP">
    <w:p w14:paraId="4F743A24" w14:textId="205F7348" w:rsidR="001A6CF7" w:rsidRDefault="001A6CF7">
      <w:pPr>
        <w:pStyle w:val="CommentText"/>
      </w:pPr>
      <w:r>
        <w:rPr>
          <w:rStyle w:val="CommentReference"/>
        </w:rPr>
        <w:annotationRef/>
      </w:r>
      <w:r>
        <w:t>Change this to link – redirecting to result list view of contacts</w:t>
      </w:r>
    </w:p>
    <w:p w14:paraId="22A5E366" w14:textId="77777777" w:rsidR="001A6CF7" w:rsidRDefault="001A6CF7">
      <w:pPr>
        <w:pStyle w:val="CommentText"/>
      </w:pPr>
    </w:p>
    <w:p w14:paraId="5111934D" w14:textId="332A9A3E" w:rsidR="001A6CF7" w:rsidRDefault="001A6CF7">
      <w:pPr>
        <w:pStyle w:val="CommentText"/>
      </w:pPr>
      <w:r>
        <w:t>Change Title to – Opt-out</w:t>
      </w:r>
    </w:p>
  </w:comment>
  <w:comment w:id="19" w:author="Pavan Raja" w:date="2014-10-24T17:20:00Z" w:initials="PR">
    <w:p w14:paraId="63E10346" w14:textId="77777777" w:rsidR="00AF4385" w:rsidRDefault="00AF4385" w:rsidP="00AF4385">
      <w:pPr>
        <w:pStyle w:val="CommentText"/>
      </w:pPr>
      <w:r>
        <w:rPr>
          <w:rStyle w:val="CommentReference"/>
        </w:rPr>
        <w:annotationRef/>
      </w:r>
      <w:r>
        <w:t>Added these items as per the review comments.</w:t>
      </w:r>
    </w:p>
    <w:p w14:paraId="6746AB25" w14:textId="4A4772D7" w:rsidR="00AF4385" w:rsidRDefault="00AF4385" w:rsidP="00AF4385">
      <w:pPr>
        <w:pStyle w:val="CommentText"/>
      </w:pPr>
      <w:r>
        <w:t xml:space="preserve">Doc: </w:t>
      </w:r>
      <w:r w:rsidRPr="00C754AC">
        <w:t>Meeting Notes of 10-17-14</w:t>
      </w:r>
    </w:p>
  </w:comment>
  <w:comment w:id="27" w:author="Pavan Raja" w:date="2014-10-22T16:07:00Z" w:initials="PR">
    <w:p w14:paraId="26AE22B5" w14:textId="77777777" w:rsidR="009A4AA8" w:rsidRDefault="009A4AA8" w:rsidP="009A4AA8">
      <w:pPr>
        <w:pStyle w:val="CommentText"/>
      </w:pPr>
      <w:r>
        <w:rPr>
          <w:rStyle w:val="CommentReference"/>
        </w:rPr>
        <w:annotationRef/>
      </w:r>
      <w:r>
        <w:t>Added these items as per the review comments.</w:t>
      </w:r>
    </w:p>
    <w:p w14:paraId="01763F71" w14:textId="77777777" w:rsidR="009A4AA8" w:rsidRDefault="009A4AA8" w:rsidP="009A4AA8">
      <w:pPr>
        <w:pStyle w:val="CommentText"/>
      </w:pPr>
      <w:r>
        <w:t xml:space="preserve">Doc: </w:t>
      </w:r>
      <w:r w:rsidRPr="00C754AC">
        <w:t>Meeting Notes of 10-17-14</w:t>
      </w:r>
    </w:p>
  </w:comment>
  <w:comment w:id="29" w:author="Grant Taylor" w:date="2013-12-04T17:05:00Z" w:initials="GCT">
    <w:p w14:paraId="4AD8A5C3" w14:textId="77777777" w:rsidR="001A6CF7" w:rsidRDefault="001A6CF7" w:rsidP="007F39ED">
      <w:pPr>
        <w:pStyle w:val="CommentText"/>
      </w:pPr>
      <w:r>
        <w:rPr>
          <w:rStyle w:val="CommentReference"/>
        </w:rPr>
        <w:annotationRef/>
      </w:r>
      <w:r>
        <w:t>Consider multi-select via dropdown with checkboxes</w:t>
      </w:r>
    </w:p>
  </w:comment>
  <w:comment w:id="32" w:author="Pavan Raja" w:date="2014-10-22T16:07:00Z" w:initials="PR">
    <w:p w14:paraId="3E0618B0" w14:textId="77777777" w:rsidR="001A4B02" w:rsidRDefault="001A4B02" w:rsidP="001A4B02">
      <w:pPr>
        <w:pStyle w:val="CommentText"/>
      </w:pPr>
      <w:r>
        <w:rPr>
          <w:rStyle w:val="CommentReference"/>
        </w:rPr>
        <w:annotationRef/>
      </w:r>
      <w:r>
        <w:t>Added these items as per the review comments.</w:t>
      </w:r>
    </w:p>
    <w:p w14:paraId="0AEDFED1" w14:textId="77777777" w:rsidR="001A4B02" w:rsidRDefault="001A4B02" w:rsidP="001A4B02">
      <w:pPr>
        <w:pStyle w:val="CommentText"/>
      </w:pPr>
      <w:r>
        <w:t xml:space="preserve">Doc: </w:t>
      </w:r>
      <w:r w:rsidRPr="00C754AC">
        <w:t>Meeting Notes of 10-17-14</w:t>
      </w:r>
    </w:p>
  </w:comment>
  <w:comment w:id="44" w:author="Pavan Raja" w:date="2014-10-24T17:03:00Z" w:initials="PR">
    <w:p w14:paraId="49829049" w14:textId="77777777" w:rsidR="000E2CFB" w:rsidRDefault="000E2CFB" w:rsidP="000E2CFB">
      <w:pPr>
        <w:pStyle w:val="CommentText"/>
      </w:pPr>
      <w:r>
        <w:rPr>
          <w:rStyle w:val="CommentReference"/>
        </w:rPr>
        <w:annotationRef/>
      </w:r>
      <w:r>
        <w:t>Added these items as per the review comments.</w:t>
      </w:r>
    </w:p>
    <w:p w14:paraId="57A25811" w14:textId="30E6285F" w:rsidR="000E2CFB" w:rsidRDefault="000E2CFB" w:rsidP="000E2CFB">
      <w:pPr>
        <w:pStyle w:val="CommentText"/>
      </w:pPr>
      <w:r>
        <w:t xml:space="preserve">Doc: </w:t>
      </w:r>
      <w:r w:rsidRPr="00C754AC">
        <w:t>Meeting Notes of 10-17-14</w:t>
      </w:r>
    </w:p>
  </w:comment>
  <w:comment w:id="49" w:author="Pavan Raja" w:date="2014-10-22T15:42:00Z" w:initials="PR">
    <w:p w14:paraId="295118E1" w14:textId="74FA0833" w:rsidR="001A6CF7" w:rsidRDefault="001A6CF7" w:rsidP="00F36586">
      <w:pPr>
        <w:pStyle w:val="CommentText"/>
      </w:pPr>
      <w:r>
        <w:rPr>
          <w:rStyle w:val="CommentReference"/>
        </w:rPr>
        <w:annotationRef/>
      </w:r>
      <w:r>
        <w:t>Added this item as per the review comments.</w:t>
      </w:r>
    </w:p>
    <w:p w14:paraId="0F24F1DF" w14:textId="27343AE5" w:rsidR="001A6CF7" w:rsidRDefault="001A6CF7" w:rsidP="00F36586">
      <w:pPr>
        <w:pStyle w:val="CommentText"/>
      </w:pPr>
      <w:r>
        <w:t xml:space="preserve">Doc: </w:t>
      </w:r>
      <w:r w:rsidRPr="00C754AC">
        <w:t>Meeting Notes of 10-17-14</w:t>
      </w:r>
    </w:p>
  </w:comment>
  <w:comment w:id="58" w:author="Grant Taylor" w:date="2013-12-04T17:35:00Z" w:initials="GCT">
    <w:p w14:paraId="022DFCD6" w14:textId="4D327D52" w:rsidR="001A6CF7" w:rsidRDefault="001A6CF7">
      <w:pPr>
        <w:pStyle w:val="CommentText"/>
      </w:pPr>
      <w:r>
        <w:rPr>
          <w:rStyle w:val="CommentReference"/>
        </w:rPr>
        <w:annotationRef/>
      </w:r>
      <w:r w:rsidRPr="00636F4E">
        <w:t>Consider allow User to input 'Account Executive' as an option in the textbox or textarea.</w:t>
      </w:r>
    </w:p>
  </w:comment>
  <w:comment w:id="70" w:author="Pavan Raja" w:date="2014-10-22T16:07:00Z" w:initials="PR">
    <w:p w14:paraId="33863EE0" w14:textId="77777777" w:rsidR="00907D54" w:rsidRDefault="00907D54" w:rsidP="00907D54">
      <w:pPr>
        <w:pStyle w:val="CommentText"/>
      </w:pPr>
      <w:r>
        <w:rPr>
          <w:rStyle w:val="CommentReference"/>
        </w:rPr>
        <w:annotationRef/>
      </w:r>
      <w:r>
        <w:t>Added these items as per the review comments.</w:t>
      </w:r>
    </w:p>
    <w:p w14:paraId="4026DEDB" w14:textId="77777777" w:rsidR="00907D54" w:rsidRDefault="00907D54" w:rsidP="00907D54">
      <w:pPr>
        <w:pStyle w:val="CommentText"/>
      </w:pPr>
      <w:r>
        <w:t xml:space="preserve">Doc: </w:t>
      </w:r>
      <w:r w:rsidRPr="00C754AC">
        <w:t>Meeting Notes of 10-17-14</w:t>
      </w:r>
    </w:p>
  </w:comment>
  <w:comment w:id="81" w:author="Grant Taylor" w:date="2013-12-05T12:56:00Z" w:initials="GCT">
    <w:p w14:paraId="404E691F" w14:textId="406CB5DA" w:rsidR="001A6CF7" w:rsidRDefault="001A6CF7">
      <w:pPr>
        <w:pStyle w:val="CommentText"/>
      </w:pPr>
      <w:r>
        <w:rPr>
          <w:rStyle w:val="CommentReference"/>
        </w:rPr>
        <w:annotationRef/>
      </w:r>
      <w:r>
        <w:t>Need to determine methodology of saving, activating, changing, etc.</w:t>
      </w:r>
    </w:p>
  </w:comment>
  <w:comment w:id="83" w:author="Pavan Raja" w:date="2014-10-24T17:08:00Z" w:initials="PR">
    <w:p w14:paraId="33CD7698" w14:textId="77777777" w:rsidR="00D611C8" w:rsidRDefault="00D611C8" w:rsidP="00D611C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Added this item as per the review comments.</w:t>
      </w:r>
    </w:p>
    <w:p w14:paraId="59D06486" w14:textId="25E364CE" w:rsidR="00D611C8" w:rsidRDefault="00D611C8">
      <w:pPr>
        <w:pStyle w:val="CommentText"/>
      </w:pPr>
      <w:r>
        <w:t xml:space="preserve">Doc: </w:t>
      </w:r>
      <w:r w:rsidRPr="00C754AC">
        <w:t>Meeting Notes of 10-17-14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81842D" w15:done="0"/>
  <w15:commentEx w15:paraId="6B413038" w15:done="0"/>
  <w15:commentEx w15:paraId="40FC06F5" w15:done="0"/>
  <w15:commentEx w15:paraId="5111934D" w15:done="0"/>
  <w15:commentEx w15:paraId="6746AB25" w15:done="0"/>
  <w15:commentEx w15:paraId="01763F71" w15:done="0"/>
  <w15:commentEx w15:paraId="4AD8A5C3" w15:done="0"/>
  <w15:commentEx w15:paraId="0AEDFED1" w15:done="0"/>
  <w15:commentEx w15:paraId="57A25811" w15:done="0"/>
  <w15:commentEx w15:paraId="0F24F1DF" w15:done="0"/>
  <w15:commentEx w15:paraId="022DFCD6" w15:done="0"/>
  <w15:commentEx w15:paraId="4026DEDB" w15:done="0"/>
  <w15:commentEx w15:paraId="404E691F" w15:done="0"/>
  <w15:commentEx w15:paraId="59D0648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50739" w14:textId="77777777" w:rsidR="001A6CF7" w:rsidRDefault="001A6CF7" w:rsidP="006B6791">
      <w:pPr>
        <w:spacing w:after="0" w:line="240" w:lineRule="auto"/>
      </w:pPr>
      <w:r>
        <w:separator/>
      </w:r>
    </w:p>
  </w:endnote>
  <w:endnote w:type="continuationSeparator" w:id="0">
    <w:p w14:paraId="332D6CC8" w14:textId="77777777" w:rsidR="001A6CF7" w:rsidRDefault="001A6CF7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1A6CF7" w:rsidRDefault="001A6CF7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ins w:id="90" w:author="Pavan Raja" w:date="2014-10-28T13:00:00Z">
      <w:r w:rsidR="00907D54">
        <w:rPr>
          <w:noProof/>
        </w:rPr>
        <w:t>10/24/2014</w:t>
      </w:r>
    </w:ins>
    <w:ins w:id="91" w:author="Hari Pratap" w:date="2014-10-15T11:08:00Z">
      <w:del w:id="92" w:author="Pavan Raja" w:date="2014-10-22T14:51:00Z">
        <w:r w:rsidDel="00BA76AA">
          <w:rPr>
            <w:noProof/>
          </w:rPr>
          <w:delText>10/15/2014</w:delText>
        </w:r>
      </w:del>
    </w:ins>
    <w:del w:id="93" w:author="Pavan Raja" w:date="2014-10-22T14:51:00Z">
      <w:r w:rsidDel="00BA76AA">
        <w:rPr>
          <w:noProof/>
        </w:rPr>
        <w:delText>1/10/2014</w:delText>
      </w:r>
    </w:del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07D54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4EA0B" w14:textId="77777777" w:rsidR="001A6CF7" w:rsidRDefault="001A6CF7" w:rsidP="006B6791">
      <w:pPr>
        <w:spacing w:after="0" w:line="240" w:lineRule="auto"/>
      </w:pPr>
      <w:r>
        <w:separator/>
      </w:r>
    </w:p>
  </w:footnote>
  <w:footnote w:type="continuationSeparator" w:id="0">
    <w:p w14:paraId="1317A6A0" w14:textId="77777777" w:rsidR="001A6CF7" w:rsidRDefault="001A6CF7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E0EB0"/>
    <w:multiLevelType w:val="hybridMultilevel"/>
    <w:tmpl w:val="3E8E4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697AAB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3"/>
  </w:num>
  <w:num w:numId="4">
    <w:abstractNumId w:val="16"/>
  </w:num>
  <w:num w:numId="5">
    <w:abstractNumId w:val="11"/>
  </w:num>
  <w:num w:numId="6">
    <w:abstractNumId w:val="8"/>
  </w:num>
  <w:num w:numId="7">
    <w:abstractNumId w:val="10"/>
  </w:num>
  <w:num w:numId="8">
    <w:abstractNumId w:val="9"/>
  </w:num>
  <w:num w:numId="9">
    <w:abstractNumId w:val="15"/>
  </w:num>
  <w:num w:numId="10">
    <w:abstractNumId w:val="21"/>
  </w:num>
  <w:num w:numId="11">
    <w:abstractNumId w:val="6"/>
  </w:num>
  <w:num w:numId="12">
    <w:abstractNumId w:val="14"/>
  </w:num>
  <w:num w:numId="13">
    <w:abstractNumId w:val="0"/>
  </w:num>
  <w:num w:numId="14">
    <w:abstractNumId w:val="17"/>
  </w:num>
  <w:num w:numId="15">
    <w:abstractNumId w:val="12"/>
  </w:num>
  <w:num w:numId="16">
    <w:abstractNumId w:val="5"/>
  </w:num>
  <w:num w:numId="17">
    <w:abstractNumId w:val="18"/>
  </w:num>
  <w:num w:numId="18">
    <w:abstractNumId w:val="2"/>
  </w:num>
  <w:num w:numId="19">
    <w:abstractNumId w:val="7"/>
  </w:num>
  <w:num w:numId="20">
    <w:abstractNumId w:val="4"/>
  </w:num>
  <w:num w:numId="21">
    <w:abstractNumId w:val="20"/>
  </w:num>
  <w:num w:numId="22">
    <w:abstractNumId w:val="13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van Raja">
    <w15:presenceInfo w15:providerId="Windows Live" w15:userId="8579c2990bfde73a"/>
  </w15:person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56EE5"/>
    <w:rsid w:val="00060BF2"/>
    <w:rsid w:val="00062B6F"/>
    <w:rsid w:val="00090639"/>
    <w:rsid w:val="0009544A"/>
    <w:rsid w:val="000A33AC"/>
    <w:rsid w:val="000C04CD"/>
    <w:rsid w:val="000C11BA"/>
    <w:rsid w:val="000C3D94"/>
    <w:rsid w:val="000E2CFB"/>
    <w:rsid w:val="000E4BAE"/>
    <w:rsid w:val="00101641"/>
    <w:rsid w:val="00141B27"/>
    <w:rsid w:val="001533BE"/>
    <w:rsid w:val="00153CF0"/>
    <w:rsid w:val="001A0B3A"/>
    <w:rsid w:val="001A45E7"/>
    <w:rsid w:val="001A4B02"/>
    <w:rsid w:val="001A6CF7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80814"/>
    <w:rsid w:val="00290970"/>
    <w:rsid w:val="002A3D37"/>
    <w:rsid w:val="002D1248"/>
    <w:rsid w:val="002E38EC"/>
    <w:rsid w:val="00303E26"/>
    <w:rsid w:val="00336BEB"/>
    <w:rsid w:val="00340FB2"/>
    <w:rsid w:val="00357C31"/>
    <w:rsid w:val="00374023"/>
    <w:rsid w:val="00374B5F"/>
    <w:rsid w:val="00390B9E"/>
    <w:rsid w:val="003A0B53"/>
    <w:rsid w:val="003A4759"/>
    <w:rsid w:val="003A6D7E"/>
    <w:rsid w:val="003B2160"/>
    <w:rsid w:val="003B3B9E"/>
    <w:rsid w:val="003D24D7"/>
    <w:rsid w:val="003D4BC1"/>
    <w:rsid w:val="003D590F"/>
    <w:rsid w:val="004218CC"/>
    <w:rsid w:val="004270C1"/>
    <w:rsid w:val="00437C8F"/>
    <w:rsid w:val="00442DEF"/>
    <w:rsid w:val="00461DD9"/>
    <w:rsid w:val="00472BBE"/>
    <w:rsid w:val="004A3DBB"/>
    <w:rsid w:val="004C517A"/>
    <w:rsid w:val="004E4DE6"/>
    <w:rsid w:val="004F68BB"/>
    <w:rsid w:val="00503891"/>
    <w:rsid w:val="0050687E"/>
    <w:rsid w:val="00507285"/>
    <w:rsid w:val="0052682A"/>
    <w:rsid w:val="005415A9"/>
    <w:rsid w:val="00552F26"/>
    <w:rsid w:val="005534EC"/>
    <w:rsid w:val="0055421D"/>
    <w:rsid w:val="00555C16"/>
    <w:rsid w:val="00557368"/>
    <w:rsid w:val="00577BE0"/>
    <w:rsid w:val="005A0119"/>
    <w:rsid w:val="005B053D"/>
    <w:rsid w:val="005D42B7"/>
    <w:rsid w:val="005E1780"/>
    <w:rsid w:val="00631BF8"/>
    <w:rsid w:val="00633A0C"/>
    <w:rsid w:val="00636F4E"/>
    <w:rsid w:val="00642CCB"/>
    <w:rsid w:val="006453BD"/>
    <w:rsid w:val="006540FB"/>
    <w:rsid w:val="00656AA6"/>
    <w:rsid w:val="0069710C"/>
    <w:rsid w:val="006A1AF6"/>
    <w:rsid w:val="006B4A51"/>
    <w:rsid w:val="006B6791"/>
    <w:rsid w:val="006C4C32"/>
    <w:rsid w:val="006C51F0"/>
    <w:rsid w:val="006E3D60"/>
    <w:rsid w:val="006F23A9"/>
    <w:rsid w:val="00706CE3"/>
    <w:rsid w:val="007217B6"/>
    <w:rsid w:val="00725566"/>
    <w:rsid w:val="00726470"/>
    <w:rsid w:val="00753657"/>
    <w:rsid w:val="00786D9F"/>
    <w:rsid w:val="00787879"/>
    <w:rsid w:val="00795D7A"/>
    <w:rsid w:val="007A6810"/>
    <w:rsid w:val="007B4B81"/>
    <w:rsid w:val="007D1D0E"/>
    <w:rsid w:val="007D31FD"/>
    <w:rsid w:val="007F39ED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C256F"/>
    <w:rsid w:val="008E4B74"/>
    <w:rsid w:val="00907D54"/>
    <w:rsid w:val="00917BF7"/>
    <w:rsid w:val="00930613"/>
    <w:rsid w:val="00941E0D"/>
    <w:rsid w:val="0094200E"/>
    <w:rsid w:val="00942586"/>
    <w:rsid w:val="00950188"/>
    <w:rsid w:val="0095272A"/>
    <w:rsid w:val="00957302"/>
    <w:rsid w:val="00981F29"/>
    <w:rsid w:val="00984EA6"/>
    <w:rsid w:val="00990809"/>
    <w:rsid w:val="00997AC2"/>
    <w:rsid w:val="009A21CE"/>
    <w:rsid w:val="009A4AA8"/>
    <w:rsid w:val="009C3A57"/>
    <w:rsid w:val="009F32E0"/>
    <w:rsid w:val="00A11A7A"/>
    <w:rsid w:val="00A3174D"/>
    <w:rsid w:val="00A33232"/>
    <w:rsid w:val="00A5446D"/>
    <w:rsid w:val="00A7483A"/>
    <w:rsid w:val="00A76368"/>
    <w:rsid w:val="00A92274"/>
    <w:rsid w:val="00AB0064"/>
    <w:rsid w:val="00AB3F17"/>
    <w:rsid w:val="00AC3CF1"/>
    <w:rsid w:val="00AC532B"/>
    <w:rsid w:val="00AE5CB0"/>
    <w:rsid w:val="00AF4385"/>
    <w:rsid w:val="00B134AB"/>
    <w:rsid w:val="00B144EE"/>
    <w:rsid w:val="00B3794C"/>
    <w:rsid w:val="00BA4CF3"/>
    <w:rsid w:val="00BA76AA"/>
    <w:rsid w:val="00BC4BDB"/>
    <w:rsid w:val="00BD3B3A"/>
    <w:rsid w:val="00BD5E43"/>
    <w:rsid w:val="00BE291E"/>
    <w:rsid w:val="00BF353E"/>
    <w:rsid w:val="00BF3A10"/>
    <w:rsid w:val="00C05648"/>
    <w:rsid w:val="00C57975"/>
    <w:rsid w:val="00C6379C"/>
    <w:rsid w:val="00C65E84"/>
    <w:rsid w:val="00C754AC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611C8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DF2C75"/>
    <w:rsid w:val="00E63481"/>
    <w:rsid w:val="00EA0765"/>
    <w:rsid w:val="00EA3FE0"/>
    <w:rsid w:val="00EA77A1"/>
    <w:rsid w:val="00EC037A"/>
    <w:rsid w:val="00EC5313"/>
    <w:rsid w:val="00ED08CB"/>
    <w:rsid w:val="00ED64CB"/>
    <w:rsid w:val="00F05897"/>
    <w:rsid w:val="00F11610"/>
    <w:rsid w:val="00F36586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5558F62"/>
  <w15:docId w15:val="{7B148110-E2AE-4677-B6D9-B81EA1ED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3328C9-EA0D-40CB-9EA9-A4E13A8B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Pavan Raja</cp:lastModifiedBy>
  <cp:revision>18</cp:revision>
  <dcterms:created xsi:type="dcterms:W3CDTF">2014-10-22T10:27:00Z</dcterms:created>
  <dcterms:modified xsi:type="dcterms:W3CDTF">2014-10-28T07:32:00Z</dcterms:modified>
</cp:coreProperties>
</file>